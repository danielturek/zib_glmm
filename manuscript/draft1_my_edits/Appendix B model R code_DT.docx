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72881" w14:textId="77777777"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B. </w:t>
      </w:r>
      <w:r>
        <w:rPr>
          <w:rFonts w:ascii="Times New Roman" w:hAnsi="Times New Roman" w:cs="Times New Roman"/>
          <w:sz w:val="24"/>
          <w:szCs w:val="24"/>
        </w:rPr>
        <w:t>R code for fitting GLMM and occupancy models in NIMBLE language.</w:t>
      </w:r>
    </w:p>
    <w:p w14:paraId="34F984BA" w14:textId="77777777" w:rsidR="00CA15BC" w:rsidRDefault="00CA15BC" w:rsidP="00CA15BC">
      <w:pPr>
        <w:spacing w:after="0" w:line="240" w:lineRule="auto"/>
        <w:rPr>
          <w:ins w:id="0" w:author="Microsoft Office User" w:date="2016-06-17T19:28:00Z"/>
          <w:rFonts w:ascii="Courier" w:hAnsi="Courier" w:cs="Courier New"/>
          <w:sz w:val="18"/>
          <w:szCs w:val="18"/>
        </w:rPr>
      </w:pPr>
    </w:p>
    <w:p w14:paraId="7E750E51" w14:textId="55FF7A23" w:rsidR="00450ADA" w:rsidRDefault="00450ADA" w:rsidP="00CA15BC">
      <w:pPr>
        <w:spacing w:after="0" w:line="240" w:lineRule="auto"/>
        <w:rPr>
          <w:ins w:id="1" w:author="Microsoft Office User" w:date="2016-06-17T19:28:00Z"/>
          <w:rFonts w:ascii="Courier" w:hAnsi="Courier" w:cs="Courier New"/>
          <w:sz w:val="18"/>
          <w:szCs w:val="18"/>
        </w:rPr>
      </w:pPr>
      <w:ins w:id="2" w:author="Microsoft Office User" w:date="2016-06-17T19:28:00Z">
        <w:r>
          <w:rPr>
            <w:rFonts w:ascii="Courier" w:hAnsi="Courier" w:cs="Courier New"/>
            <w:sz w:val="18"/>
            <w:szCs w:val="18"/>
          </w:rPr>
          <w:t>library(nimble)</w:t>
        </w:r>
      </w:ins>
    </w:p>
    <w:p w14:paraId="07383F41" w14:textId="77777777" w:rsidR="00450ADA" w:rsidRDefault="00450ADA" w:rsidP="00CA15BC">
      <w:pPr>
        <w:spacing w:after="0" w:line="240" w:lineRule="auto"/>
        <w:rPr>
          <w:ins w:id="3" w:author="Microsoft Office User" w:date="2016-06-17T19:28:00Z"/>
          <w:rFonts w:ascii="Courier" w:hAnsi="Courier" w:cs="Courier New"/>
          <w:sz w:val="18"/>
          <w:szCs w:val="18"/>
        </w:rPr>
      </w:pPr>
    </w:p>
    <w:p w14:paraId="6BB341CB" w14:textId="77777777" w:rsidR="00450ADA" w:rsidRDefault="00450ADA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bookmarkStart w:id="4" w:name="_GoBack"/>
      <w:bookmarkEnd w:id="4"/>
    </w:p>
    <w:p w14:paraId="63659F5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###################################################################</w:t>
      </w:r>
    </w:p>
    <w:p w14:paraId="4C9DFF2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Functions for defining occupancy distribution and running MCMC</w:t>
      </w:r>
    </w:p>
    <w:p w14:paraId="645175D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2423C08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</w:t>
      </w:r>
    </w:p>
    <w:p w14:paraId="0A9DF70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### NIMBLE custom </w:t>
      </w:r>
      <w:proofErr w:type="spellStart"/>
      <w:r w:rsidRPr="00CA15BC">
        <w:rPr>
          <w:rFonts w:ascii="Courier" w:hAnsi="Courier" w:cs="Courier New"/>
          <w:sz w:val="18"/>
          <w:szCs w:val="18"/>
        </w:rPr>
        <w:t>dOccupancy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distribution ########</w:t>
      </w:r>
    </w:p>
    <w:p w14:paraId="691B78C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</w:t>
      </w:r>
    </w:p>
    <w:p w14:paraId="5DF62A7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47C7D07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dOccupancy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nimbleFunction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</w:p>
    <w:p w14:paraId="5795A97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run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x = double(),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double(),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p_obs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double(),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log.p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double()) {</w:t>
      </w:r>
    </w:p>
    <w:p w14:paraId="23932F9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if(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x == 0) L &lt;- 1 -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*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p_obs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else L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*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p_obs</w:t>
      </w:r>
      <w:proofErr w:type="spellEnd"/>
    </w:p>
    <w:p w14:paraId="6094B8B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returnType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Start"/>
      <w:r w:rsidRPr="00CA15BC">
        <w:rPr>
          <w:rFonts w:ascii="Courier" w:hAnsi="Courier" w:cs="Courier New"/>
          <w:sz w:val="18"/>
          <w:szCs w:val="18"/>
        </w:rPr>
        <w:t>double(</w:t>
      </w:r>
      <w:proofErr w:type="gramEnd"/>
      <w:r w:rsidRPr="00CA15BC">
        <w:rPr>
          <w:rFonts w:ascii="Courier" w:hAnsi="Courier" w:cs="Courier New"/>
          <w:sz w:val="18"/>
          <w:szCs w:val="18"/>
        </w:rPr>
        <w:t>))</w:t>
      </w:r>
    </w:p>
    <w:p w14:paraId="448066E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log.p</w:t>
      </w:r>
      <w:proofErr w:type="spellEnd"/>
      <w:proofErr w:type="gramEnd"/>
      <w:r w:rsidRPr="00CA15BC">
        <w:rPr>
          <w:rFonts w:ascii="Courier" w:hAnsi="Courier" w:cs="Courier New"/>
          <w:sz w:val="18"/>
          <w:szCs w:val="18"/>
        </w:rPr>
        <w:t>) return(log(L)) else return(L)</w:t>
      </w:r>
    </w:p>
    <w:p w14:paraId="0CF7AA5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144FAFD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)</w:t>
      </w:r>
    </w:p>
    <w:p w14:paraId="5018AC5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D9816B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rOccupancy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nimbleFunction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</w:p>
    <w:p w14:paraId="2EAB47A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run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n = integer(),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double(),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p_obs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double()) {</w:t>
      </w:r>
    </w:p>
    <w:p w14:paraId="7BE9038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print(</w:t>
      </w:r>
      <w:proofErr w:type="gramEnd"/>
      <w:r w:rsidRPr="00CA15BC">
        <w:rPr>
          <w:rFonts w:ascii="Courier" w:hAnsi="Courier" w:cs="Courier New"/>
          <w:sz w:val="18"/>
          <w:szCs w:val="18"/>
        </w:rPr>
        <w:t>'not implemented')</w:t>
      </w:r>
    </w:p>
    <w:p w14:paraId="3539F3F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returnType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Start"/>
      <w:r w:rsidRPr="00CA15BC">
        <w:rPr>
          <w:rFonts w:ascii="Courier" w:hAnsi="Courier" w:cs="Courier New"/>
          <w:sz w:val="18"/>
          <w:szCs w:val="18"/>
        </w:rPr>
        <w:t>double(</w:t>
      </w:r>
      <w:proofErr w:type="gramEnd"/>
      <w:r w:rsidRPr="00CA15BC">
        <w:rPr>
          <w:rFonts w:ascii="Courier" w:hAnsi="Courier" w:cs="Courier New"/>
          <w:sz w:val="18"/>
          <w:szCs w:val="18"/>
        </w:rPr>
        <w:t>))</w:t>
      </w:r>
    </w:p>
    <w:p w14:paraId="0B50358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return(</w:t>
      </w:r>
      <w:proofErr w:type="gramEnd"/>
      <w:r w:rsidRPr="00CA15BC">
        <w:rPr>
          <w:rFonts w:ascii="Courier" w:hAnsi="Courier" w:cs="Courier New"/>
          <w:sz w:val="18"/>
          <w:szCs w:val="18"/>
        </w:rPr>
        <w:t>0)</w:t>
      </w:r>
    </w:p>
    <w:p w14:paraId="1F23234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220C8E4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)</w:t>
      </w:r>
    </w:p>
    <w:p w14:paraId="56BB9BA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64E34C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registerDistributions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list(</w:t>
      </w:r>
    </w:p>
    <w:p w14:paraId="314C50A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dOccupancy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gramEnd"/>
    </w:p>
    <w:p w14:paraId="57BDCDC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BUGSdist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'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dOccupancy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p_obs</w:t>
      </w:r>
      <w:proofErr w:type="spellEnd"/>
      <w:r w:rsidRPr="00CA15BC">
        <w:rPr>
          <w:rFonts w:ascii="Courier" w:hAnsi="Courier" w:cs="Courier New"/>
          <w:sz w:val="18"/>
          <w:szCs w:val="18"/>
        </w:rPr>
        <w:t>)',</w:t>
      </w:r>
    </w:p>
    <w:p w14:paraId="278C72A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discrete = TRUE</w:t>
      </w:r>
    </w:p>
    <w:p w14:paraId="5218752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)</w:t>
      </w:r>
    </w:p>
    <w:p w14:paraId="0F53EB6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))</w:t>
      </w:r>
    </w:p>
    <w:p w14:paraId="217AC72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E36085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9EBCDA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</w:t>
      </w:r>
    </w:p>
    <w:p w14:paraId="663D288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Function for running MCMC multiple times</w:t>
      </w:r>
    </w:p>
    <w:p w14:paraId="5347B68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</w:t>
      </w:r>
    </w:p>
    <w:p w14:paraId="0133295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22C5106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D13CCB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mcmcClusterFunction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function(x</w:t>
      </w:r>
      <w:proofErr w:type="gramStart"/>
      <w:r w:rsidRPr="00CA15BC">
        <w:rPr>
          <w:rFonts w:ascii="Courier" w:hAnsi="Courier" w:cs="Courier New"/>
          <w:sz w:val="18"/>
          <w:szCs w:val="18"/>
        </w:rPr>
        <w:t>){</w:t>
      </w:r>
      <w:proofErr w:type="gramEnd"/>
    </w:p>
    <w:p w14:paraId="7BA1406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set.seed</w:t>
      </w:r>
      <w:proofErr w:type="spellEnd"/>
      <w:proofErr w:type="gramEnd"/>
      <w:r w:rsidRPr="00CA15BC">
        <w:rPr>
          <w:rFonts w:ascii="Courier" w:hAnsi="Courier" w:cs="Courier New"/>
          <w:sz w:val="18"/>
          <w:szCs w:val="18"/>
        </w:rPr>
        <w:t>(x)</w:t>
      </w:r>
    </w:p>
    <w:p w14:paraId="7431001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</w:t>
      </w:r>
      <w:proofErr w:type="spellStart"/>
      <w:r w:rsidRPr="00CA15BC">
        <w:rPr>
          <w:rFonts w:ascii="Courier" w:hAnsi="Courier" w:cs="Courier New"/>
          <w:sz w:val="18"/>
          <w:szCs w:val="18"/>
        </w:rPr>
        <w:t>Cmcmc$run</w:t>
      </w:r>
      <w:proofErr w:type="spellEnd"/>
      <w:r w:rsidRPr="00CA15BC">
        <w:rPr>
          <w:rFonts w:ascii="Courier" w:hAnsi="Courier" w:cs="Courier New"/>
          <w:sz w:val="18"/>
          <w:szCs w:val="18"/>
        </w:rPr>
        <w:t>(niter)</w:t>
      </w:r>
    </w:p>
    <w:p w14:paraId="16DD6D9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samples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as.matrix</w:t>
      </w:r>
      <w:proofErr w:type="spellEnd"/>
      <w:proofErr w:type="gram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Cmcmc$mvSamples</w:t>
      </w:r>
      <w:proofErr w:type="spellEnd"/>
      <w:r w:rsidRPr="00CA15BC">
        <w:rPr>
          <w:rFonts w:ascii="Courier" w:hAnsi="Courier" w:cs="Courier New"/>
          <w:sz w:val="18"/>
          <w:szCs w:val="18"/>
        </w:rPr>
        <w:t>)[(burnin+1):niter,]</w:t>
      </w:r>
    </w:p>
    <w:p w14:paraId="47C2F23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return(samples)</w:t>
      </w:r>
    </w:p>
    <w:p w14:paraId="1CD3A53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}</w:t>
      </w:r>
    </w:p>
    <w:p w14:paraId="7E76ECE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336B284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30F59F1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9E4E0A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</w:t>
      </w:r>
    </w:p>
    <w:p w14:paraId="3C8BB32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### </w:t>
      </w:r>
      <w:proofErr w:type="spellStart"/>
      <w:r w:rsidRPr="00CA15BC">
        <w:rPr>
          <w:rFonts w:ascii="Courier" w:hAnsi="Courier" w:cs="Courier New"/>
          <w:sz w:val="18"/>
          <w:szCs w:val="18"/>
        </w:rPr>
        <w:t>RW_shift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and </w:t>
      </w:r>
      <w:proofErr w:type="spellStart"/>
      <w:r w:rsidRPr="00CA15BC">
        <w:rPr>
          <w:rFonts w:ascii="Courier" w:hAnsi="Courier" w:cs="Courier New"/>
          <w:sz w:val="18"/>
          <w:szCs w:val="18"/>
        </w:rPr>
        <w:t>RW_shift_log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samplers ##########</w:t>
      </w:r>
    </w:p>
    <w:p w14:paraId="5664870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</w:t>
      </w:r>
    </w:p>
    <w:p w14:paraId="699D09A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4888645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 Sampler for a target node that offsets a set of other nodes by an opposite amount as the proposed random walk step for the target node</w:t>
      </w:r>
    </w:p>
    <w:p w14:paraId="337F716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## Control element 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can be TRUE if you are SURE that the resulting likelihood will be completely unmodified</w:t>
      </w:r>
    </w:p>
    <w:p w14:paraId="3B2E043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## Otherwise 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should be FALSE.</w:t>
      </w:r>
    </w:p>
    <w:p w14:paraId="6F64614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8F4126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sampler_RW_shift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nimbleFunction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</w:p>
    <w:p w14:paraId="46736D0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contains = </w:t>
      </w:r>
      <w:proofErr w:type="spellStart"/>
      <w:r w:rsidRPr="00CA15BC">
        <w:rPr>
          <w:rFonts w:ascii="Courier" w:hAnsi="Courier" w:cs="Courier New"/>
          <w:sz w:val="18"/>
          <w:szCs w:val="18"/>
        </w:rPr>
        <w:t>sampler_BASE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5529D35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setup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mvSaved</w:t>
      </w:r>
      <w:proofErr w:type="spellEnd"/>
      <w:r w:rsidRPr="00CA15BC">
        <w:rPr>
          <w:rFonts w:ascii="Courier" w:hAnsi="Courier" w:cs="Courier New"/>
          <w:sz w:val="18"/>
          <w:szCs w:val="18"/>
        </w:rPr>
        <w:t>, target, control) {</w:t>
      </w:r>
    </w:p>
    <w:p w14:paraId="409DCD3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</w:t>
      </w:r>
      <w:proofErr w:type="gramStart"/>
      <w:r w:rsidRPr="00CA15BC">
        <w:rPr>
          <w:rFonts w:ascii="Courier" w:hAnsi="Courier" w:cs="Courier New"/>
          <w:sz w:val="18"/>
          <w:szCs w:val="18"/>
        </w:rPr>
        <w:t>#  control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list extraction  ###</w:t>
      </w:r>
    </w:p>
    <w:p w14:paraId="00D635D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adaptive     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control$adaptive</w:t>
      </w:r>
      <w:proofErr w:type="spellEnd"/>
    </w:p>
    <w:p w14:paraId="34DCF6F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adaptInterval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control$adaptInterval</w:t>
      </w:r>
      <w:proofErr w:type="spellEnd"/>
    </w:p>
    <w:p w14:paraId="1BFB247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scale        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control$scale</w:t>
      </w:r>
      <w:proofErr w:type="spellEnd"/>
    </w:p>
    <w:p w14:paraId="0CB3D50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model$expandNodeNames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6A00F25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control[['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>']]</w:t>
      </w:r>
    </w:p>
    <w:p w14:paraId="415D753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is.null</w:t>
      </w:r>
      <w:proofErr w:type="spellEnd"/>
      <w:proofErr w:type="gram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)) 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FALSE</w:t>
      </w:r>
    </w:p>
    <w:p w14:paraId="3966A85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</w:t>
      </w:r>
      <w:proofErr w:type="gramStart"/>
      <w:r w:rsidRPr="00CA15BC">
        <w:rPr>
          <w:rFonts w:ascii="Courier" w:hAnsi="Courier" w:cs="Courier New"/>
          <w:sz w:val="18"/>
          <w:szCs w:val="18"/>
        </w:rPr>
        <w:t>#  node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list generation  ###</w:t>
      </w:r>
    </w:p>
    <w:p w14:paraId="3254873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lastRenderedPageBreak/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targetAsScalar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model$</w:t>
      </w:r>
      <w:proofErr w:type="gramStart"/>
      <w:r w:rsidRPr="00CA15BC">
        <w:rPr>
          <w:rFonts w:ascii="Courier" w:hAnsi="Courier" w:cs="Courier New"/>
          <w:sz w:val="18"/>
          <w:szCs w:val="18"/>
        </w:rPr>
        <w:t>expandNodeNames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target, </w:t>
      </w:r>
      <w:proofErr w:type="spellStart"/>
      <w:r w:rsidRPr="00CA15BC">
        <w:rPr>
          <w:rFonts w:ascii="Courier" w:hAnsi="Courier" w:cs="Courier New"/>
          <w:sz w:val="18"/>
          <w:szCs w:val="18"/>
        </w:rPr>
        <w:t>returnScalarComponents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6FD3331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if(length(</w:t>
      </w:r>
      <w:proofErr w:type="spellStart"/>
      <w:r w:rsidRPr="00CA15BC">
        <w:rPr>
          <w:rFonts w:ascii="Courier" w:hAnsi="Courier" w:cs="Courier New"/>
          <w:sz w:val="18"/>
          <w:szCs w:val="18"/>
        </w:rPr>
        <w:t>targetAsScalar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&gt; 1)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stop(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'more than one target; cannot use RW sampler, try </w:t>
      </w:r>
      <w:proofErr w:type="spellStart"/>
      <w:r w:rsidRPr="00CA15BC">
        <w:rPr>
          <w:rFonts w:ascii="Courier" w:hAnsi="Courier" w:cs="Courier New"/>
          <w:sz w:val="18"/>
          <w:szCs w:val="18"/>
        </w:rPr>
        <w:t>RW_block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sampler')</w:t>
      </w:r>
    </w:p>
    <w:p w14:paraId="145D21A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3E1B59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</w:t>
      </w:r>
      <w:proofErr w:type="gramStart"/>
      <w:r w:rsidRPr="00CA15BC">
        <w:rPr>
          <w:rFonts w:ascii="Courier" w:hAnsi="Courier" w:cs="Courier New"/>
          <w:sz w:val="18"/>
          <w:szCs w:val="18"/>
        </w:rPr>
        <w:t>(!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skipDependencies</w:t>
      </w:r>
      <w:proofErr w:type="spellEnd"/>
      <w:proofErr w:type="gramEnd"/>
      <w:r w:rsidRPr="00CA15BC">
        <w:rPr>
          <w:rFonts w:ascii="Courier" w:hAnsi="Courier" w:cs="Courier New"/>
          <w:sz w:val="18"/>
          <w:szCs w:val="18"/>
        </w:rPr>
        <w:t>) {</w:t>
      </w:r>
    </w:p>
    <w:p w14:paraId="1500A0E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&lt;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-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model$getDependencies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(c(target,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))</w:t>
      </w:r>
    </w:p>
    <w:p w14:paraId="542A5E9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determCalcNodes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character(</w:t>
      </w:r>
      <w:proofErr w:type="gramEnd"/>
      <w:r w:rsidRPr="00CA15BC">
        <w:rPr>
          <w:rFonts w:ascii="Courier" w:hAnsi="Courier" w:cs="Courier New"/>
          <w:sz w:val="18"/>
          <w:szCs w:val="18"/>
        </w:rPr>
        <w:t>)</w:t>
      </w:r>
    </w:p>
    <w:p w14:paraId="787CA7E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}</w:t>
      </w:r>
    </w:p>
    <w:p w14:paraId="6142B80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else {</w:t>
      </w:r>
    </w:p>
    <w:p w14:paraId="579A3C9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c(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target,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5313E74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determCalcNodes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model$</w:t>
      </w:r>
      <w:proofErr w:type="gramStart"/>
      <w:r w:rsidRPr="00CA15BC">
        <w:rPr>
          <w:rFonts w:ascii="Courier" w:hAnsi="Courier" w:cs="Courier New"/>
          <w:sz w:val="18"/>
          <w:szCs w:val="18"/>
        </w:rPr>
        <w:t>getDependencies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c(target,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), </w:t>
      </w:r>
      <w:proofErr w:type="spellStart"/>
      <w:r w:rsidRPr="00CA15BC">
        <w:rPr>
          <w:rFonts w:ascii="Courier" w:hAnsi="Courier" w:cs="Courier New"/>
          <w:sz w:val="18"/>
          <w:szCs w:val="18"/>
        </w:rPr>
        <w:t>determOnly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TRUE, self = FALSE)</w:t>
      </w:r>
    </w:p>
    <w:p w14:paraId="3D9BF73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}</w:t>
      </w:r>
    </w:p>
    <w:p w14:paraId="2366E45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</w:t>
      </w:r>
      <w:proofErr w:type="gramStart"/>
      <w:r w:rsidRPr="00CA15BC">
        <w:rPr>
          <w:rFonts w:ascii="Courier" w:hAnsi="Courier" w:cs="Courier New"/>
          <w:sz w:val="18"/>
          <w:szCs w:val="18"/>
        </w:rPr>
        <w:t>#  numeric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value generation  ###</w:t>
      </w:r>
    </w:p>
    <w:p w14:paraId="3D520F9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scaleOriginal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scale</w:t>
      </w:r>
    </w:p>
    <w:p w14:paraId="102D83C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&lt;- 0</w:t>
      </w:r>
    </w:p>
    <w:p w14:paraId="3D25344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&lt;- 0</w:t>
      </w:r>
    </w:p>
    <w:p w14:paraId="57541AA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&lt;</w:t>
      </w:r>
      <w:proofErr w:type="gramEnd"/>
      <w:r w:rsidRPr="00CA15BC">
        <w:rPr>
          <w:rFonts w:ascii="Courier" w:hAnsi="Courier" w:cs="Courier New"/>
          <w:sz w:val="18"/>
          <w:szCs w:val="18"/>
        </w:rPr>
        <w:t>- 0</w:t>
      </w:r>
    </w:p>
    <w:p w14:paraId="508E763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   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c(</w:t>
      </w:r>
      <w:proofErr w:type="gramEnd"/>
      <w:r w:rsidRPr="00CA15BC">
        <w:rPr>
          <w:rFonts w:ascii="Courier" w:hAnsi="Courier" w:cs="Courier New"/>
          <w:sz w:val="18"/>
          <w:szCs w:val="18"/>
        </w:rPr>
        <w:t>0, 0)</w:t>
      </w:r>
    </w:p>
    <w:p w14:paraId="045A131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c(</w:t>
      </w:r>
      <w:proofErr w:type="gramEnd"/>
      <w:r w:rsidRPr="00CA15BC">
        <w:rPr>
          <w:rFonts w:ascii="Courier" w:hAnsi="Courier" w:cs="Courier New"/>
          <w:sz w:val="18"/>
          <w:szCs w:val="18"/>
        </w:rPr>
        <w:t>0, 0)</w:t>
      </w:r>
    </w:p>
    <w:p w14:paraId="0E9C386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 variables previously inside of nested functions:</w:t>
      </w:r>
    </w:p>
    <w:p w14:paraId="1A2C540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optimalAR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&lt;- 0.44</w:t>
      </w:r>
    </w:p>
    <w:p w14:paraId="319F97F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gamma1    &lt;- 0</w:t>
      </w:r>
    </w:p>
    <w:p w14:paraId="52966E6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},</w:t>
      </w:r>
    </w:p>
    <w:p w14:paraId="7016F0D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</w:p>
    <w:p w14:paraId="3B22262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run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>) {</w:t>
      </w:r>
    </w:p>
    <w:p w14:paraId="281E429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propShift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rnorm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1, mean = 0, </w:t>
      </w:r>
      <w:proofErr w:type="spellStart"/>
      <w:r w:rsidRPr="00CA15BC">
        <w:rPr>
          <w:rFonts w:ascii="Courier" w:hAnsi="Courier" w:cs="Courier New"/>
          <w:sz w:val="18"/>
          <w:szCs w:val="18"/>
        </w:rPr>
        <w:t>sd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scale)</w:t>
      </w:r>
    </w:p>
    <w:p w14:paraId="2BEC887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model[[target]] &lt;&lt;- model[[target]] +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propShift</w:t>
      </w:r>
      <w:proofErr w:type="spellEnd"/>
    </w:p>
    <w:p w14:paraId="2C3B5A1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values(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&lt;&lt;- values(model,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-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propShift</w:t>
      </w:r>
      <w:proofErr w:type="spellEnd"/>
    </w:p>
    <w:p w14:paraId="7BFC655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logMHR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calculateDiff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1CC9C3C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jump &lt;- decide(</w:t>
      </w:r>
      <w:proofErr w:type="spellStart"/>
      <w:r w:rsidRPr="00CA15BC">
        <w:rPr>
          <w:rFonts w:ascii="Courier" w:hAnsi="Courier" w:cs="Courier New"/>
          <w:sz w:val="18"/>
          <w:szCs w:val="18"/>
        </w:rPr>
        <w:t>logMHR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3679FA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if(jump) {</w:t>
      </w:r>
    </w:p>
    <w:p w14:paraId="396489A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nimCopy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from = model, to = </w:t>
      </w:r>
      <w:proofErr w:type="spellStart"/>
      <w:r w:rsidRPr="00CA15BC">
        <w:rPr>
          <w:rFonts w:ascii="Courier" w:hAnsi="Courier" w:cs="Courier New"/>
          <w:sz w:val="18"/>
          <w:szCs w:val="18"/>
        </w:rPr>
        <w:t>mvSaved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row = 1, nodes = </w:t>
      </w:r>
      <w:proofErr w:type="spell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logProb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6101D08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if(</w:t>
      </w:r>
      <w:proofErr w:type="spellStart"/>
      <w:r w:rsidRPr="00CA15BC">
        <w:rPr>
          <w:rFonts w:ascii="Courier" w:hAnsi="Courier" w:cs="Courier New"/>
          <w:sz w:val="18"/>
          <w:szCs w:val="18"/>
        </w:rPr>
        <w:t>skipDependencies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</w:t>
      </w:r>
      <w:proofErr w:type="gramStart"/>
      <w:r w:rsidRPr="00CA15BC">
        <w:rPr>
          <w:rFonts w:ascii="Courier" w:hAnsi="Courier" w:cs="Courier New"/>
          <w:sz w:val="18"/>
          <w:szCs w:val="18"/>
        </w:rPr>
        <w:t>{ #</w:t>
      </w:r>
      <w:proofErr w:type="gramEnd"/>
      <w:r w:rsidRPr="00CA15BC">
        <w:rPr>
          <w:rFonts w:ascii="Courier" w:hAnsi="Courier" w:cs="Courier New"/>
          <w:sz w:val="18"/>
          <w:szCs w:val="18"/>
        </w:rPr>
        <w:t># This ensures that deterministic dependencies are updated.</w:t>
      </w:r>
    </w:p>
    <w:p w14:paraId="1DA933A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calculate(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determCalcNodes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7F2FE72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nimCopy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from = model, to = </w:t>
      </w:r>
      <w:proofErr w:type="spellStart"/>
      <w:r w:rsidRPr="00CA15BC">
        <w:rPr>
          <w:rFonts w:ascii="Courier" w:hAnsi="Courier" w:cs="Courier New"/>
          <w:sz w:val="18"/>
          <w:szCs w:val="18"/>
        </w:rPr>
        <w:t>mvSaved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row = 1, nodes = </w:t>
      </w:r>
      <w:proofErr w:type="spellStart"/>
      <w:r w:rsidRPr="00CA15BC">
        <w:rPr>
          <w:rFonts w:ascii="Courier" w:hAnsi="Courier" w:cs="Courier New"/>
          <w:sz w:val="18"/>
          <w:szCs w:val="18"/>
        </w:rPr>
        <w:t>determCalcNodes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logProb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6BC4DB8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}</w:t>
      </w:r>
    </w:p>
    <w:p w14:paraId="7A26A1C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}</w:t>
      </w:r>
    </w:p>
    <w:p w14:paraId="37196A7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else</w:t>
      </w:r>
    </w:p>
    <w:p w14:paraId="65165E5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nimCopy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from = </w:t>
      </w:r>
      <w:proofErr w:type="spellStart"/>
      <w:r w:rsidRPr="00CA15BC">
        <w:rPr>
          <w:rFonts w:ascii="Courier" w:hAnsi="Courier" w:cs="Courier New"/>
          <w:sz w:val="18"/>
          <w:szCs w:val="18"/>
        </w:rPr>
        <w:t>mvSaved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to = model, row = 1, nodes = </w:t>
      </w:r>
      <w:proofErr w:type="spell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logProb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262D831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</w:t>
      </w:r>
      <w:proofErr w:type="gramStart"/>
      <w:r w:rsidRPr="00CA15BC">
        <w:rPr>
          <w:rFonts w:ascii="Courier" w:hAnsi="Courier" w:cs="Courier New"/>
          <w:sz w:val="18"/>
          <w:szCs w:val="18"/>
        </w:rPr>
        <w:t xml:space="preserve">adaptive)   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adaptiveProcedure</w:t>
      </w:r>
      <w:proofErr w:type="spellEnd"/>
      <w:r w:rsidRPr="00CA15BC">
        <w:rPr>
          <w:rFonts w:ascii="Courier" w:hAnsi="Courier" w:cs="Courier New"/>
          <w:sz w:val="18"/>
          <w:szCs w:val="18"/>
        </w:rPr>
        <w:t>(jump)</w:t>
      </w:r>
    </w:p>
    <w:p w14:paraId="3B0B33F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},</w:t>
      </w:r>
    </w:p>
    <w:p w14:paraId="37D57B6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</w:p>
    <w:p w14:paraId="13ECBF4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methods =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gramEnd"/>
    </w:p>
    <w:p w14:paraId="7C72762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</w:p>
    <w:p w14:paraId="4E2BD04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adaptiveProcedure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>jump = logical()) {</w:t>
      </w:r>
    </w:p>
    <w:p w14:paraId="01E2BF8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+ 1</w:t>
      </w:r>
    </w:p>
    <w:p w14:paraId="72D9DE8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if(</w:t>
      </w:r>
      <w:proofErr w:type="gramStart"/>
      <w:r w:rsidRPr="00CA15BC">
        <w:rPr>
          <w:rFonts w:ascii="Courier" w:hAnsi="Courier" w:cs="Courier New"/>
          <w:sz w:val="18"/>
          <w:szCs w:val="18"/>
        </w:rPr>
        <w:t xml:space="preserve">jump)   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+ 1</w:t>
      </w:r>
    </w:p>
    <w:p w14:paraId="2B39D38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if(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%%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adaptInterval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== 0) {</w:t>
      </w:r>
    </w:p>
    <w:p w14:paraId="6473E82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/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</w:p>
    <w:p w14:paraId="4D9D4C3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+ 1</w:t>
      </w:r>
    </w:p>
    <w:p w14:paraId="2682FC4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setSize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A161A0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setSize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CF0276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>] &lt;&lt;- scale</w:t>
      </w:r>
    </w:p>
    <w:p w14:paraId="742547A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</w:t>
      </w:r>
      <w:proofErr w:type="spellEnd"/>
    </w:p>
    <w:p w14:paraId="5539CCD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gamma1 &lt;&lt;- 1</w:t>
      </w:r>
      <w:proofErr w:type="gramStart"/>
      <w:r w:rsidRPr="00CA15BC">
        <w:rPr>
          <w:rFonts w:ascii="Courier" w:hAnsi="Courier" w:cs="Courier New"/>
          <w:sz w:val="18"/>
          <w:szCs w:val="18"/>
        </w:rPr>
        <w:t>/(</w:t>
      </w:r>
      <w:proofErr w:type="gram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+ 3)^0.8)</w:t>
      </w:r>
    </w:p>
    <w:p w14:paraId="25736C5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gamma2 &lt;- 10 * gamma1</w:t>
      </w:r>
    </w:p>
    <w:p w14:paraId="580FBCC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adaptFactor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exp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gamma2 * (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- </w:t>
      </w:r>
      <w:proofErr w:type="spellStart"/>
      <w:r w:rsidRPr="00CA15BC">
        <w:rPr>
          <w:rFonts w:ascii="Courier" w:hAnsi="Courier" w:cs="Courier New"/>
          <w:sz w:val="18"/>
          <w:szCs w:val="18"/>
        </w:rPr>
        <w:t>optimalAR</w:t>
      </w:r>
      <w:proofErr w:type="spellEnd"/>
      <w:r w:rsidRPr="00CA15BC">
        <w:rPr>
          <w:rFonts w:ascii="Courier" w:hAnsi="Courier" w:cs="Courier New"/>
          <w:sz w:val="18"/>
          <w:szCs w:val="18"/>
        </w:rPr>
        <w:t>))</w:t>
      </w:r>
    </w:p>
    <w:p w14:paraId="6EC9746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scale &lt;&lt;- scale *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adaptFactor</w:t>
      </w:r>
      <w:proofErr w:type="spellEnd"/>
    </w:p>
    <w:p w14:paraId="4183A56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&lt;&lt;- 0</w:t>
      </w:r>
    </w:p>
    <w:p w14:paraId="726C4DC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&lt;&lt;- 0</w:t>
      </w:r>
    </w:p>
    <w:p w14:paraId="3FF0DFC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}</w:t>
      </w:r>
    </w:p>
    <w:p w14:paraId="16C695E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},</w:t>
      </w:r>
    </w:p>
    <w:p w14:paraId="5B71EEB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</w:p>
    <w:p w14:paraId="3CDF27D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reset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>) {</w:t>
      </w:r>
    </w:p>
    <w:p w14:paraId="580727C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scale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scaleOriginal</w:t>
      </w:r>
      <w:proofErr w:type="spellEnd"/>
    </w:p>
    <w:p w14:paraId="258E1FF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&lt;&lt;- 0</w:t>
      </w:r>
    </w:p>
    <w:p w14:paraId="586D075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&lt;&lt;- 0</w:t>
      </w:r>
    </w:p>
    <w:p w14:paraId="69BE9E4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&lt;</w:t>
      </w:r>
      <w:proofErr w:type="gramEnd"/>
      <w:r w:rsidRPr="00CA15BC">
        <w:rPr>
          <w:rFonts w:ascii="Courier" w:hAnsi="Courier" w:cs="Courier New"/>
          <w:sz w:val="18"/>
          <w:szCs w:val="18"/>
        </w:rPr>
        <w:t>&lt;- 0</w:t>
      </w:r>
    </w:p>
    <w:p w14:paraId="50CB845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   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    * 0</w:t>
      </w:r>
    </w:p>
    <w:p w14:paraId="2AA15A1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* 0</w:t>
      </w:r>
    </w:p>
    <w:p w14:paraId="0B0B208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lastRenderedPageBreak/>
        <w:t xml:space="preserve">            gamma1 &lt;&lt;- 0</w:t>
      </w:r>
    </w:p>
    <w:p w14:paraId="44EC40B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}</w:t>
      </w:r>
    </w:p>
    <w:p w14:paraId="367AE27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), where =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getLoadingNamespace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)</w:t>
      </w:r>
    </w:p>
    <w:p w14:paraId="234E444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)</w:t>
      </w:r>
    </w:p>
    <w:p w14:paraId="0C9EEE6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482BBFC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16811A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 Sampler for a standard deviation (typically) on a log scale that shifts the magnitude of a set of other nodes by the same value, also on a log scale.</w:t>
      </w:r>
    </w:p>
    <w:p w14:paraId="2079F28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 This helps mixing for a set of random effects and their shared standard deviation</w:t>
      </w:r>
    </w:p>
    <w:p w14:paraId="015A347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C9B394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sampler_RW_log_shift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nimbleFunction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</w:p>
    <w:p w14:paraId="69F2462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contains = </w:t>
      </w:r>
      <w:proofErr w:type="spellStart"/>
      <w:r w:rsidRPr="00CA15BC">
        <w:rPr>
          <w:rFonts w:ascii="Courier" w:hAnsi="Courier" w:cs="Courier New"/>
          <w:sz w:val="18"/>
          <w:szCs w:val="18"/>
        </w:rPr>
        <w:t>sampler_BASE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0E79D28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setup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mvSaved</w:t>
      </w:r>
      <w:proofErr w:type="spellEnd"/>
      <w:r w:rsidRPr="00CA15BC">
        <w:rPr>
          <w:rFonts w:ascii="Courier" w:hAnsi="Courier" w:cs="Courier New"/>
          <w:sz w:val="18"/>
          <w:szCs w:val="18"/>
        </w:rPr>
        <w:t>, target, control) {</w:t>
      </w:r>
    </w:p>
    <w:p w14:paraId="728E841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</w:t>
      </w:r>
      <w:proofErr w:type="gramStart"/>
      <w:r w:rsidRPr="00CA15BC">
        <w:rPr>
          <w:rFonts w:ascii="Courier" w:hAnsi="Courier" w:cs="Courier New"/>
          <w:sz w:val="18"/>
          <w:szCs w:val="18"/>
        </w:rPr>
        <w:t>#  control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list extraction  ###</w:t>
      </w:r>
    </w:p>
    <w:p w14:paraId="606F757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adaptive     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control$adaptive</w:t>
      </w:r>
      <w:proofErr w:type="spellEnd"/>
    </w:p>
    <w:p w14:paraId="2EFB7A0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adaptInterval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control$adaptInterval</w:t>
      </w:r>
      <w:proofErr w:type="spellEnd"/>
    </w:p>
    <w:p w14:paraId="00863AA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scale        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control$scale</w:t>
      </w:r>
      <w:proofErr w:type="spellEnd"/>
    </w:p>
    <w:p w14:paraId="38853B7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model$expandNodeNames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control$shiftNodes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6A47F8E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</w:t>
      </w:r>
      <w:proofErr w:type="gramStart"/>
      <w:r w:rsidRPr="00CA15BC">
        <w:rPr>
          <w:rFonts w:ascii="Courier" w:hAnsi="Courier" w:cs="Courier New"/>
          <w:sz w:val="18"/>
          <w:szCs w:val="18"/>
        </w:rPr>
        <w:t>#  node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list generation  ###</w:t>
      </w:r>
    </w:p>
    <w:p w14:paraId="6625DBE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targetAsScalar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model$</w:t>
      </w:r>
      <w:proofErr w:type="gramStart"/>
      <w:r w:rsidRPr="00CA15BC">
        <w:rPr>
          <w:rFonts w:ascii="Courier" w:hAnsi="Courier" w:cs="Courier New"/>
          <w:sz w:val="18"/>
          <w:szCs w:val="18"/>
        </w:rPr>
        <w:t>expandNodeNames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target, </w:t>
      </w:r>
      <w:proofErr w:type="spellStart"/>
      <w:r w:rsidRPr="00CA15BC">
        <w:rPr>
          <w:rFonts w:ascii="Courier" w:hAnsi="Courier" w:cs="Courier New"/>
          <w:sz w:val="18"/>
          <w:szCs w:val="18"/>
        </w:rPr>
        <w:t>returnScalarComponents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557279D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if(length(</w:t>
      </w:r>
      <w:proofErr w:type="spellStart"/>
      <w:r w:rsidRPr="00CA15BC">
        <w:rPr>
          <w:rFonts w:ascii="Courier" w:hAnsi="Courier" w:cs="Courier New"/>
          <w:sz w:val="18"/>
          <w:szCs w:val="18"/>
        </w:rPr>
        <w:t>targetAsScalar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&gt; 1)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stop(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'more than one target; cannot use RW sampler, try </w:t>
      </w:r>
      <w:proofErr w:type="spellStart"/>
      <w:r w:rsidRPr="00CA15BC">
        <w:rPr>
          <w:rFonts w:ascii="Courier" w:hAnsi="Courier" w:cs="Courier New"/>
          <w:sz w:val="18"/>
          <w:szCs w:val="18"/>
        </w:rPr>
        <w:t>RW_block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sampler')</w:t>
      </w:r>
    </w:p>
    <w:p w14:paraId="23B94B8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16926D4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numTargets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&lt;- 1 + length(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A7624D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&lt;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-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model$getDependencies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(c(target,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))</w:t>
      </w:r>
    </w:p>
    <w:p w14:paraId="717017D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4501EE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</w:t>
      </w:r>
      <w:proofErr w:type="gramStart"/>
      <w:r w:rsidRPr="00CA15BC">
        <w:rPr>
          <w:rFonts w:ascii="Courier" w:hAnsi="Courier" w:cs="Courier New"/>
          <w:sz w:val="18"/>
          <w:szCs w:val="18"/>
        </w:rPr>
        <w:t>#  numeric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value generation  ###</w:t>
      </w:r>
    </w:p>
    <w:p w14:paraId="40BE3E9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scaleOriginal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scale</w:t>
      </w:r>
    </w:p>
    <w:p w14:paraId="5D73E30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&lt;- 0</w:t>
      </w:r>
    </w:p>
    <w:p w14:paraId="41D9318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&lt;- 0</w:t>
      </w:r>
    </w:p>
    <w:p w14:paraId="444EB5E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&lt;</w:t>
      </w:r>
      <w:proofErr w:type="gramEnd"/>
      <w:r w:rsidRPr="00CA15BC">
        <w:rPr>
          <w:rFonts w:ascii="Courier" w:hAnsi="Courier" w:cs="Courier New"/>
          <w:sz w:val="18"/>
          <w:szCs w:val="18"/>
        </w:rPr>
        <w:t>- 0</w:t>
      </w:r>
    </w:p>
    <w:p w14:paraId="1AA63EC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   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c(</w:t>
      </w:r>
      <w:proofErr w:type="gramEnd"/>
      <w:r w:rsidRPr="00CA15BC">
        <w:rPr>
          <w:rFonts w:ascii="Courier" w:hAnsi="Courier" w:cs="Courier New"/>
          <w:sz w:val="18"/>
          <w:szCs w:val="18"/>
        </w:rPr>
        <w:t>0, 0)</w:t>
      </w:r>
    </w:p>
    <w:p w14:paraId="76C357E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c(</w:t>
      </w:r>
      <w:proofErr w:type="gramEnd"/>
      <w:r w:rsidRPr="00CA15BC">
        <w:rPr>
          <w:rFonts w:ascii="Courier" w:hAnsi="Courier" w:cs="Courier New"/>
          <w:sz w:val="18"/>
          <w:szCs w:val="18"/>
        </w:rPr>
        <w:t>0, 0)</w:t>
      </w:r>
    </w:p>
    <w:p w14:paraId="3F0FD2D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## variables previously inside of nested functions:</w:t>
      </w:r>
    </w:p>
    <w:p w14:paraId="5D187C9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optimalAR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&lt;- 0.44</w:t>
      </w:r>
    </w:p>
    <w:p w14:paraId="0F716C3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gamma1    &lt;- 0</w:t>
      </w:r>
    </w:p>
    <w:p w14:paraId="0D50C03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},</w:t>
      </w:r>
    </w:p>
    <w:p w14:paraId="6DEAAFB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</w:p>
    <w:p w14:paraId="5F648A2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run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>) {</w:t>
      </w:r>
    </w:p>
    <w:p w14:paraId="2F14BF5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propLogShift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rnorm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1, mean = 0, </w:t>
      </w:r>
      <w:proofErr w:type="spellStart"/>
      <w:r w:rsidRPr="00CA15BC">
        <w:rPr>
          <w:rFonts w:ascii="Courier" w:hAnsi="Courier" w:cs="Courier New"/>
          <w:sz w:val="18"/>
          <w:szCs w:val="18"/>
        </w:rPr>
        <w:t>sd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scale)</w:t>
      </w:r>
    </w:p>
    <w:p w14:paraId="49FCC61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propMult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exp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propLogShift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14852A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model[[target]] &lt;&lt;- model[[target]] *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propMult</w:t>
      </w:r>
      <w:proofErr w:type="spellEnd"/>
    </w:p>
    <w:p w14:paraId="4E9677A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newVals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values(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*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propMult</w:t>
      </w:r>
      <w:proofErr w:type="spellEnd"/>
    </w:p>
    <w:p w14:paraId="7D7A007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values(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newVals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</w:t>
      </w:r>
    </w:p>
    <w:p w14:paraId="4C719C2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logMHR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calculateDiff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model, </w:t>
      </w:r>
      <w:proofErr w:type="spell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) + </w:t>
      </w:r>
      <w:proofErr w:type="spellStart"/>
      <w:r w:rsidRPr="00CA15BC">
        <w:rPr>
          <w:rFonts w:ascii="Courier" w:hAnsi="Courier" w:cs="Courier New"/>
          <w:sz w:val="18"/>
          <w:szCs w:val="18"/>
        </w:rPr>
        <w:t>numTargets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*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propLogShift</w:t>
      </w:r>
      <w:proofErr w:type="spellEnd"/>
    </w:p>
    <w:p w14:paraId="3D7FFE1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jump &lt;- decide(</w:t>
      </w:r>
      <w:proofErr w:type="spellStart"/>
      <w:r w:rsidRPr="00CA15BC">
        <w:rPr>
          <w:rFonts w:ascii="Courier" w:hAnsi="Courier" w:cs="Courier New"/>
          <w:sz w:val="18"/>
          <w:szCs w:val="18"/>
        </w:rPr>
        <w:t>logMHR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7243E9E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if(jump)</w:t>
      </w:r>
    </w:p>
    <w:p w14:paraId="3272626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nimCopy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from = model, to = </w:t>
      </w:r>
      <w:proofErr w:type="spellStart"/>
      <w:r w:rsidRPr="00CA15BC">
        <w:rPr>
          <w:rFonts w:ascii="Courier" w:hAnsi="Courier" w:cs="Courier New"/>
          <w:sz w:val="18"/>
          <w:szCs w:val="18"/>
        </w:rPr>
        <w:t>mvSaved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row = 1, nodes = </w:t>
      </w:r>
      <w:proofErr w:type="spell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logProb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69359E2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else</w:t>
      </w:r>
    </w:p>
    <w:p w14:paraId="4901E3E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nimCopy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from = </w:t>
      </w:r>
      <w:proofErr w:type="spellStart"/>
      <w:r w:rsidRPr="00CA15BC">
        <w:rPr>
          <w:rFonts w:ascii="Courier" w:hAnsi="Courier" w:cs="Courier New"/>
          <w:sz w:val="18"/>
          <w:szCs w:val="18"/>
        </w:rPr>
        <w:t>mvSaved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to = model, row = 1, nodes = </w:t>
      </w:r>
      <w:proofErr w:type="spellStart"/>
      <w:r w:rsidRPr="00CA15BC">
        <w:rPr>
          <w:rFonts w:ascii="Courier" w:hAnsi="Courier" w:cs="Courier New"/>
          <w:sz w:val="18"/>
          <w:szCs w:val="18"/>
        </w:rPr>
        <w:t>calcNodes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logProb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6890568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if(</w:t>
      </w:r>
      <w:proofErr w:type="gramStart"/>
      <w:r w:rsidRPr="00CA15BC">
        <w:rPr>
          <w:rFonts w:ascii="Courier" w:hAnsi="Courier" w:cs="Courier New"/>
          <w:sz w:val="18"/>
          <w:szCs w:val="18"/>
        </w:rPr>
        <w:t xml:space="preserve">adaptive)   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adaptiveProcedure</w:t>
      </w:r>
      <w:proofErr w:type="spellEnd"/>
      <w:r w:rsidRPr="00CA15BC">
        <w:rPr>
          <w:rFonts w:ascii="Courier" w:hAnsi="Courier" w:cs="Courier New"/>
          <w:sz w:val="18"/>
          <w:szCs w:val="18"/>
        </w:rPr>
        <w:t>(jump)</w:t>
      </w:r>
    </w:p>
    <w:p w14:paraId="045360F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},</w:t>
      </w:r>
    </w:p>
    <w:p w14:paraId="0DBABB5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</w:p>
    <w:p w14:paraId="4FB2D95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methods =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gramEnd"/>
    </w:p>
    <w:p w14:paraId="1B49CB4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</w:p>
    <w:p w14:paraId="790864B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adaptiveProcedure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>jump = logical()) {</w:t>
      </w:r>
    </w:p>
    <w:p w14:paraId="520CBF5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+ 1</w:t>
      </w:r>
    </w:p>
    <w:p w14:paraId="4E150DA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if(</w:t>
      </w:r>
      <w:proofErr w:type="gramStart"/>
      <w:r w:rsidRPr="00CA15BC">
        <w:rPr>
          <w:rFonts w:ascii="Courier" w:hAnsi="Courier" w:cs="Courier New"/>
          <w:sz w:val="18"/>
          <w:szCs w:val="18"/>
        </w:rPr>
        <w:t xml:space="preserve">jump)   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+ 1</w:t>
      </w:r>
    </w:p>
    <w:p w14:paraId="18B9771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if(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%%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adaptInterval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== 0) {</w:t>
      </w:r>
    </w:p>
    <w:p w14:paraId="1E1B7D4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/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</w:p>
    <w:p w14:paraId="1FA1322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+ 1</w:t>
      </w:r>
    </w:p>
    <w:p w14:paraId="060CFE1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setSize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3B7BC97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setSize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16EC944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>] &lt;&lt;- scale</w:t>
      </w:r>
    </w:p>
    <w:p w14:paraId="0D021F0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</w:t>
      </w:r>
      <w:proofErr w:type="spellEnd"/>
    </w:p>
    <w:p w14:paraId="256DD75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gamma1 &lt;&lt;- 1</w:t>
      </w:r>
      <w:proofErr w:type="gramStart"/>
      <w:r w:rsidRPr="00CA15BC">
        <w:rPr>
          <w:rFonts w:ascii="Courier" w:hAnsi="Courier" w:cs="Courier New"/>
          <w:sz w:val="18"/>
          <w:szCs w:val="18"/>
        </w:rPr>
        <w:t>/(</w:t>
      </w:r>
      <w:proofErr w:type="gram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+ 3)^0.8)</w:t>
      </w:r>
    </w:p>
    <w:p w14:paraId="01EBF9F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gamma2 &lt;- 10 * gamma1</w:t>
      </w:r>
    </w:p>
    <w:p w14:paraId="54E1DAF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adaptFactor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exp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gamma2 * (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- </w:t>
      </w:r>
      <w:proofErr w:type="spellStart"/>
      <w:r w:rsidRPr="00CA15BC">
        <w:rPr>
          <w:rFonts w:ascii="Courier" w:hAnsi="Courier" w:cs="Courier New"/>
          <w:sz w:val="18"/>
          <w:szCs w:val="18"/>
        </w:rPr>
        <w:t>optimalAR</w:t>
      </w:r>
      <w:proofErr w:type="spellEnd"/>
      <w:r w:rsidRPr="00CA15BC">
        <w:rPr>
          <w:rFonts w:ascii="Courier" w:hAnsi="Courier" w:cs="Courier New"/>
          <w:sz w:val="18"/>
          <w:szCs w:val="18"/>
        </w:rPr>
        <w:t>))</w:t>
      </w:r>
    </w:p>
    <w:p w14:paraId="7799115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scale &lt;&lt;- scale * </w:t>
      </w:r>
      <w:proofErr w:type="spellStart"/>
      <w:r w:rsidRPr="00CA15BC">
        <w:rPr>
          <w:rFonts w:ascii="Courier" w:hAnsi="Courier" w:cs="Courier New"/>
          <w:sz w:val="18"/>
          <w:szCs w:val="18"/>
        </w:rPr>
        <w:t>adaptFactor</w:t>
      </w:r>
      <w:proofErr w:type="spellEnd"/>
    </w:p>
    <w:p w14:paraId="463B138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&lt;&lt;- 0</w:t>
      </w:r>
    </w:p>
    <w:p w14:paraId="636891C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&lt;&lt;- 0</w:t>
      </w:r>
    </w:p>
    <w:p w14:paraId="3DAD95E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}</w:t>
      </w:r>
    </w:p>
    <w:p w14:paraId="475C762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lastRenderedPageBreak/>
        <w:t xml:space="preserve">        },</w:t>
      </w:r>
    </w:p>
    <w:p w14:paraId="412D17E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</w:p>
    <w:p w14:paraId="79FA9DB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reset = </w:t>
      </w:r>
      <w:proofErr w:type="gramStart"/>
      <w:r w:rsidRPr="00CA15BC">
        <w:rPr>
          <w:rFonts w:ascii="Courier" w:hAnsi="Courier" w:cs="Courier New"/>
          <w:sz w:val="18"/>
          <w:szCs w:val="18"/>
        </w:rPr>
        <w:t>function(</w:t>
      </w:r>
      <w:proofErr w:type="gramEnd"/>
      <w:r w:rsidRPr="00CA15BC">
        <w:rPr>
          <w:rFonts w:ascii="Courier" w:hAnsi="Courier" w:cs="Courier New"/>
          <w:sz w:val="18"/>
          <w:szCs w:val="18"/>
        </w:rPr>
        <w:t>) {</w:t>
      </w:r>
    </w:p>
    <w:p w14:paraId="1E8109B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scale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scaleOriginal</w:t>
      </w:r>
      <w:proofErr w:type="spellEnd"/>
    </w:p>
    <w:p w14:paraId="575E66C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timesRan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&lt;&lt;- 0</w:t>
      </w:r>
    </w:p>
    <w:p w14:paraId="5B98D99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timesAccepted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&lt;&lt;- 0</w:t>
      </w:r>
    </w:p>
    <w:p w14:paraId="11DF9F9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timesAdapted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&lt;</w:t>
      </w:r>
      <w:proofErr w:type="gramEnd"/>
      <w:r w:rsidRPr="00CA15BC">
        <w:rPr>
          <w:rFonts w:ascii="Courier" w:hAnsi="Courier" w:cs="Courier New"/>
          <w:sz w:val="18"/>
          <w:szCs w:val="18"/>
        </w:rPr>
        <w:t>&lt;- 0</w:t>
      </w:r>
    </w:p>
    <w:p w14:paraId="4AFB214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   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scaleHistory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         * 0</w:t>
      </w:r>
    </w:p>
    <w:p w14:paraId="1F377E9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acceptanceRateHistory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* 0</w:t>
      </w:r>
    </w:p>
    <w:p w14:paraId="2EFF9D9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gamma1 &lt;&lt;- 0</w:t>
      </w:r>
    </w:p>
    <w:p w14:paraId="1F4CF7E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}</w:t>
      </w:r>
    </w:p>
    <w:p w14:paraId="66CE46A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), where =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getLoadingNamespace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)</w:t>
      </w:r>
    </w:p>
    <w:p w14:paraId="127985A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)</w:t>
      </w:r>
    </w:p>
    <w:p w14:paraId="5B0943B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D779A7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Load packages</w:t>
      </w:r>
    </w:p>
    <w:p w14:paraId="406DE96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my.packages</w:t>
      </w:r>
      <w:proofErr w:type="spellEnd"/>
      <w:proofErr w:type="gramEnd"/>
      <w:r w:rsidRPr="00CA15BC">
        <w:rPr>
          <w:rFonts w:ascii="Courier" w:hAnsi="Courier" w:cs="Courier New"/>
          <w:sz w:val="18"/>
          <w:szCs w:val="18"/>
        </w:rPr>
        <w:t xml:space="preserve"> &lt;- c("nimble", "coda", "lattice", "</w:t>
      </w:r>
      <w:proofErr w:type="spellStart"/>
      <w:r w:rsidRPr="00CA15BC">
        <w:rPr>
          <w:rFonts w:ascii="Courier" w:hAnsi="Courier" w:cs="Courier New"/>
          <w:sz w:val="18"/>
          <w:szCs w:val="18"/>
        </w:rPr>
        <w:t>akima</w:t>
      </w:r>
      <w:proofErr w:type="spellEnd"/>
      <w:r w:rsidRPr="00CA15BC">
        <w:rPr>
          <w:rFonts w:ascii="Courier" w:hAnsi="Courier" w:cs="Courier New"/>
          <w:sz w:val="18"/>
          <w:szCs w:val="18"/>
        </w:rPr>
        <w:t>")</w:t>
      </w:r>
    </w:p>
    <w:p w14:paraId="539EE46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lapply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my.packages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require, </w:t>
      </w:r>
      <w:proofErr w:type="spellStart"/>
      <w:r w:rsidRPr="00CA15BC">
        <w:rPr>
          <w:rFonts w:ascii="Courier" w:hAnsi="Courier" w:cs="Courier New"/>
          <w:sz w:val="18"/>
          <w:szCs w:val="18"/>
        </w:rPr>
        <w:t>character.only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TRUE)</w:t>
      </w:r>
    </w:p>
    <w:p w14:paraId="11AD768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46A7C49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Load data set for model fitting</w:t>
      </w:r>
    </w:p>
    <w:p w14:paraId="2D2EE37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inputData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readRDS</w:t>
      </w:r>
      <w:proofErr w:type="spellEnd"/>
      <w:r w:rsidRPr="00CA15BC">
        <w:rPr>
          <w:rFonts w:ascii="Courier" w:hAnsi="Courier" w:cs="Courier New"/>
          <w:sz w:val="18"/>
          <w:szCs w:val="18"/>
        </w:rPr>
        <w:t>('output/</w:t>
      </w:r>
      <w:proofErr w:type="spellStart"/>
      <w:r w:rsidRPr="00CA15BC">
        <w:rPr>
          <w:rFonts w:ascii="Courier" w:hAnsi="Courier" w:cs="Courier New"/>
          <w:sz w:val="18"/>
          <w:szCs w:val="18"/>
        </w:rPr>
        <w:t>data_nimble_zib.rds</w:t>
      </w:r>
      <w:proofErr w:type="spellEnd"/>
      <w:r w:rsidRPr="00CA15BC">
        <w:rPr>
          <w:rFonts w:ascii="Courier" w:hAnsi="Courier" w:cs="Courier New"/>
          <w:sz w:val="18"/>
          <w:szCs w:val="18"/>
        </w:rPr>
        <w:t>')</w:t>
      </w:r>
    </w:p>
    <w:p w14:paraId="7AD97F6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source('</w:t>
      </w:r>
      <w:proofErr w:type="spellStart"/>
      <w:r w:rsidRPr="00CA15BC">
        <w:rPr>
          <w:rFonts w:ascii="Courier" w:hAnsi="Courier" w:cs="Courier New"/>
          <w:sz w:val="18"/>
          <w:szCs w:val="18"/>
        </w:rPr>
        <w:t>R_functions</w:t>
      </w:r>
      <w:proofErr w:type="spellEnd"/>
      <w:r w:rsidRPr="00CA15BC">
        <w:rPr>
          <w:rFonts w:ascii="Courier" w:hAnsi="Courier" w:cs="Courier New"/>
          <w:sz w:val="18"/>
          <w:szCs w:val="18"/>
        </w:rPr>
        <w:t>/</w:t>
      </w:r>
      <w:proofErr w:type="spellStart"/>
      <w:r w:rsidRPr="00CA15BC">
        <w:rPr>
          <w:rFonts w:ascii="Courier" w:hAnsi="Courier" w:cs="Courier New"/>
          <w:sz w:val="18"/>
          <w:szCs w:val="18"/>
        </w:rPr>
        <w:t>nimble_</w:t>
      </w:r>
      <w:proofErr w:type="gramStart"/>
      <w:r w:rsidRPr="00CA15BC">
        <w:rPr>
          <w:rFonts w:ascii="Courier" w:hAnsi="Courier" w:cs="Courier New"/>
          <w:sz w:val="18"/>
          <w:szCs w:val="18"/>
        </w:rPr>
        <w:t>definitions.R</w:t>
      </w:r>
      <w:proofErr w:type="spellEnd"/>
      <w:proofErr w:type="gramEnd"/>
      <w:r w:rsidRPr="00CA15BC">
        <w:rPr>
          <w:rFonts w:ascii="Courier" w:hAnsi="Courier" w:cs="Courier New"/>
          <w:sz w:val="18"/>
          <w:szCs w:val="18"/>
        </w:rPr>
        <w:t>')</w:t>
      </w:r>
    </w:p>
    <w:p w14:paraId="04F8B80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4B9C8D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65A3B6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#####################################################</w:t>
      </w:r>
    </w:p>
    <w:p w14:paraId="7EA5450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Define GLMM model in BUGS/NIMBLE language</w:t>
      </w:r>
    </w:p>
    <w:p w14:paraId="255594A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F33A6C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glmmCode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nimbleCode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{</w:t>
      </w:r>
    </w:p>
    <w:p w14:paraId="5B92D6C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mu_alpha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0, 0.001)</w:t>
      </w:r>
    </w:p>
    <w:p w14:paraId="2B471F2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dunif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0, 1000)</w:t>
      </w:r>
    </w:p>
    <w:p w14:paraId="6283339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j in 1:nsite) { </w:t>
      </w:r>
    </w:p>
    <w:p w14:paraId="5E5E536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alpha[j]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mu_alpha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sd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>)  ## site random effect</w:t>
      </w:r>
    </w:p>
    <w:p w14:paraId="63B2C82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5CB52DF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1:8) {</w:t>
      </w:r>
    </w:p>
    <w:p w14:paraId="2DB09C7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beta[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0, 0.001)</w:t>
      </w:r>
    </w:p>
    <w:p w14:paraId="6B6E7AB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0867566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#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1:4) {</w:t>
      </w:r>
    </w:p>
    <w:p w14:paraId="7F6AEB5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#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betaseason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0.001)    ## new fixed effects for each season</w:t>
      </w:r>
    </w:p>
    <w:p w14:paraId="43D413D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# }</w:t>
      </w:r>
    </w:p>
    <w:p w14:paraId="3A0B17C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1:N) {</w:t>
      </w:r>
    </w:p>
    <w:p w14:paraId="569BBE8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logit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]) &lt;- alpha[</w:t>
      </w:r>
      <w:proofErr w:type="spellStart"/>
      <w:r w:rsidRPr="00CA15BC">
        <w:rPr>
          <w:rFonts w:ascii="Courier" w:hAnsi="Courier" w:cs="Courier New"/>
          <w:sz w:val="18"/>
          <w:szCs w:val="18"/>
        </w:rPr>
        <w:t>siteID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]] + beta[</w:t>
      </w:r>
      <w:proofErr w:type="gramStart"/>
      <w:r w:rsidRPr="00CA15BC">
        <w:rPr>
          <w:rFonts w:ascii="Courier" w:hAnsi="Courier" w:cs="Courier New"/>
          <w:sz w:val="18"/>
          <w:szCs w:val="18"/>
        </w:rPr>
        <w:t>1]*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beta[2]*</w:t>
      </w:r>
      <w:proofErr w:type="spellStart"/>
      <w:r w:rsidRPr="00CA15BC">
        <w:rPr>
          <w:rFonts w:ascii="Courier" w:hAnsi="Courier" w:cs="Courier New"/>
          <w:sz w:val="18"/>
          <w:szCs w:val="18"/>
        </w:rPr>
        <w:t>year_list_length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+ </w:t>
      </w:r>
    </w:p>
    <w:p w14:paraId="2FE9125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beta[</w:t>
      </w:r>
      <w:proofErr w:type="gramStart"/>
      <w:r w:rsidRPr="00CA15BC">
        <w:rPr>
          <w:rFonts w:ascii="Courier" w:hAnsi="Courier" w:cs="Courier New"/>
          <w:sz w:val="18"/>
          <w:szCs w:val="18"/>
        </w:rPr>
        <w:t>3]*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aet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beta[4]*</w:t>
      </w:r>
      <w:proofErr w:type="spellStart"/>
      <w:r w:rsidRPr="00CA15BC">
        <w:rPr>
          <w:rFonts w:ascii="Courier" w:hAnsi="Courier" w:cs="Courier New"/>
          <w:sz w:val="18"/>
          <w:szCs w:val="18"/>
        </w:rPr>
        <w:t>tmn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beta[5]*</w:t>
      </w:r>
      <w:proofErr w:type="spellStart"/>
      <w:r w:rsidRPr="00CA15BC">
        <w:rPr>
          <w:rFonts w:ascii="Courier" w:hAnsi="Courier" w:cs="Courier New"/>
          <w:sz w:val="18"/>
          <w:szCs w:val="18"/>
        </w:rPr>
        <w:t>tmx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beta[6]*year[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beta[7]*month[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beta[8]*month2[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</w:t>
      </w:r>
    </w:p>
    <w:p w14:paraId="1B71708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y[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dbin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size = 1, </w:t>
      </w:r>
      <w:proofErr w:type="spellStart"/>
      <w:r w:rsidRPr="00CA15BC">
        <w:rPr>
          <w:rFonts w:ascii="Courier" w:hAnsi="Courier" w:cs="Courier New"/>
          <w:sz w:val="18"/>
          <w:szCs w:val="18"/>
        </w:rPr>
        <w:t>prob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])</w:t>
      </w:r>
    </w:p>
    <w:p w14:paraId="69F65AC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2B059AE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})</w:t>
      </w:r>
    </w:p>
    <w:p w14:paraId="1114472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1FA04E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constants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with(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inputData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7F9AB6B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N=N, </w:t>
      </w:r>
      <w:proofErr w:type="spellStart"/>
      <w:r w:rsidRPr="00CA15BC">
        <w:rPr>
          <w:rFonts w:ascii="Courier" w:hAnsi="Courier" w:cs="Courier New"/>
          <w:sz w:val="18"/>
          <w:szCs w:val="18"/>
        </w:rPr>
        <w:t>nsite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nsite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6D601EB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aet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aet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tmn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tmn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tmx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tmx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1B8707C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year=year, </w:t>
      </w:r>
    </w:p>
    <w:p w14:paraId="264156A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month=month,</w:t>
      </w:r>
    </w:p>
    <w:p w14:paraId="33A5E87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month2=month2,</w:t>
      </w:r>
    </w:p>
    <w:p w14:paraId="7ED4B024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40763FC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year_list_length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year_list_length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137981F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siteID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siteID</w:t>
      </w:r>
      <w:proofErr w:type="spellEnd"/>
      <w:r w:rsidRPr="00CA15BC">
        <w:rPr>
          <w:rFonts w:ascii="Courier" w:hAnsi="Courier" w:cs="Courier New"/>
          <w:sz w:val="18"/>
          <w:szCs w:val="18"/>
        </w:rPr>
        <w:t>))</w:t>
      </w:r>
    </w:p>
    <w:p w14:paraId="377AF3C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2E73BD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data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with(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inputData</w:t>
      </w:r>
      <w:proofErr w:type="spellEnd"/>
      <w:r w:rsidRPr="00CA15BC">
        <w:rPr>
          <w:rFonts w:ascii="Courier" w:hAnsi="Courier" w:cs="Courier New"/>
          <w:sz w:val="18"/>
          <w:szCs w:val="18"/>
        </w:rPr>
        <w:t>, list(y=y))</w:t>
      </w:r>
    </w:p>
    <w:p w14:paraId="7BEE739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5D4C68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inits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mu_alpha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=0, 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>=1, alpha=rep(0,inputData$nsite), beta=rep(0,8))</w:t>
      </w:r>
    </w:p>
    <w:p w14:paraId="4ED086F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30D5FFAE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modelInfo_glmm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gramEnd"/>
      <w:r w:rsidRPr="00CA15BC">
        <w:rPr>
          <w:rFonts w:ascii="Courier" w:hAnsi="Courier" w:cs="Courier New"/>
          <w:sz w:val="18"/>
          <w:szCs w:val="18"/>
        </w:rPr>
        <w:t>code=</w:t>
      </w:r>
      <w:proofErr w:type="spellStart"/>
      <w:r w:rsidRPr="00CA15BC">
        <w:rPr>
          <w:rFonts w:ascii="Courier" w:hAnsi="Courier" w:cs="Courier New"/>
          <w:sz w:val="18"/>
          <w:szCs w:val="18"/>
        </w:rPr>
        <w:t>glmmCode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constants=constants, data=data, </w:t>
      </w:r>
      <w:proofErr w:type="spellStart"/>
      <w:r w:rsidRPr="00CA15BC">
        <w:rPr>
          <w:rFonts w:ascii="Courier" w:hAnsi="Courier" w:cs="Courier New"/>
          <w:sz w:val="18"/>
          <w:szCs w:val="18"/>
        </w:rPr>
        <w:t>inits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inits</w:t>
      </w:r>
      <w:proofErr w:type="spellEnd"/>
      <w:r w:rsidRPr="00CA15BC">
        <w:rPr>
          <w:rFonts w:ascii="Courier" w:hAnsi="Courier" w:cs="Courier New"/>
          <w:sz w:val="18"/>
          <w:szCs w:val="18"/>
        </w:rPr>
        <w:t>, name='</w:t>
      </w:r>
      <w:proofErr w:type="spellStart"/>
      <w:r w:rsidRPr="00CA15BC">
        <w:rPr>
          <w:rFonts w:ascii="Courier" w:hAnsi="Courier" w:cs="Courier New"/>
          <w:sz w:val="18"/>
          <w:szCs w:val="18"/>
        </w:rPr>
        <w:t>glmm_month_model</w:t>
      </w:r>
      <w:proofErr w:type="spellEnd"/>
      <w:r w:rsidRPr="00CA15BC">
        <w:rPr>
          <w:rFonts w:ascii="Courier" w:hAnsi="Courier" w:cs="Courier New"/>
          <w:sz w:val="18"/>
          <w:szCs w:val="18"/>
        </w:rPr>
        <w:t>')</w:t>
      </w:r>
    </w:p>
    <w:p w14:paraId="1CBE832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3BAAAA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Set up model and samplers</w:t>
      </w:r>
    </w:p>
    <w:p w14:paraId="3B311AE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nimbleModel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modelInfo_glmm$code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65E150F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modelInfo_glmm$constants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0FEC70D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modelInfo_glmm$data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7CB1E921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modelInfo_glmm$inits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50498EF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30FDD2C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Cmodel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compileNimble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148BCF3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29A6B25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lastRenderedPageBreak/>
        <w:t xml:space="preserve">spec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configureMCMC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90D3A5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5B83010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Best configuration of samplers for random effect occupancy model</w:t>
      </w:r>
    </w:p>
    <w:p w14:paraId="4BCB4DF2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spec$removeSamplers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gramStart"/>
      <w:r w:rsidRPr="00CA15BC">
        <w:rPr>
          <w:rFonts w:ascii="Courier" w:hAnsi="Courier" w:cs="Courier New"/>
          <w:sz w:val="18"/>
          <w:szCs w:val="18"/>
        </w:rPr>
        <w:t>beta[</w:t>
      </w:r>
      <w:proofErr w:type="gramEnd"/>
      <w:r w:rsidRPr="00CA15BC">
        <w:rPr>
          <w:rFonts w:ascii="Courier" w:hAnsi="Courier" w:cs="Courier New"/>
          <w:sz w:val="18"/>
          <w:szCs w:val="18"/>
        </w:rPr>
        <w:t>1:8]')</w:t>
      </w:r>
    </w:p>
    <w:p w14:paraId="517A260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spec$addSampler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gramStart"/>
      <w:r w:rsidRPr="00CA15BC">
        <w:rPr>
          <w:rFonts w:ascii="Courier" w:hAnsi="Courier" w:cs="Courier New"/>
          <w:sz w:val="18"/>
          <w:szCs w:val="18"/>
        </w:rPr>
        <w:t>beta[</w:t>
      </w:r>
      <w:proofErr w:type="gramEnd"/>
      <w:r w:rsidRPr="00CA15BC">
        <w:rPr>
          <w:rFonts w:ascii="Courier" w:hAnsi="Courier" w:cs="Courier New"/>
          <w:sz w:val="18"/>
          <w:szCs w:val="18"/>
        </w:rPr>
        <w:t>1:8]', '</w:t>
      </w:r>
      <w:proofErr w:type="spellStart"/>
      <w:r w:rsidRPr="00CA15BC">
        <w:rPr>
          <w:rFonts w:ascii="Courier" w:hAnsi="Courier" w:cs="Courier New"/>
          <w:sz w:val="18"/>
          <w:szCs w:val="18"/>
        </w:rPr>
        <w:t>RW_block</w:t>
      </w:r>
      <w:proofErr w:type="spellEnd"/>
      <w:r w:rsidRPr="00CA15BC">
        <w:rPr>
          <w:rFonts w:ascii="Courier" w:hAnsi="Courier" w:cs="Courier New"/>
          <w:sz w:val="18"/>
          <w:szCs w:val="18"/>
        </w:rPr>
        <w:t>') # linear coefficients</w:t>
      </w:r>
    </w:p>
    <w:p w14:paraId="5612216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spec$removeSamplers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>')</w:t>
      </w:r>
    </w:p>
    <w:p w14:paraId="1098491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</w:t>
      </w:r>
      <w:proofErr w:type="gramStart"/>
      <w:r w:rsidRPr="00CA15BC">
        <w:rPr>
          <w:rFonts w:ascii="Courier" w:hAnsi="Courier" w:cs="Courier New"/>
          <w:sz w:val="18"/>
          <w:szCs w:val="18"/>
        </w:rPr>
        <w:t>addSampler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'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>', '</w:t>
      </w:r>
      <w:proofErr w:type="spellStart"/>
      <w:r w:rsidRPr="00CA15BC">
        <w:rPr>
          <w:rFonts w:ascii="Courier" w:hAnsi="Courier" w:cs="Courier New"/>
          <w:sz w:val="18"/>
          <w:szCs w:val="18"/>
        </w:rPr>
        <w:t>RW_log_shift</w:t>
      </w:r>
      <w:proofErr w:type="spellEnd"/>
      <w:r w:rsidRPr="00CA15BC">
        <w:rPr>
          <w:rFonts w:ascii="Courier" w:hAnsi="Courier" w:cs="Courier New"/>
          <w:sz w:val="18"/>
          <w:szCs w:val="18"/>
        </w:rPr>
        <w:t>', list(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='alpha')) # random effect sampler</w:t>
      </w:r>
    </w:p>
    <w:p w14:paraId="3D395EBC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</w:t>
      </w:r>
      <w:proofErr w:type="gramStart"/>
      <w:r w:rsidRPr="00CA15BC">
        <w:rPr>
          <w:rFonts w:ascii="Courier" w:hAnsi="Courier" w:cs="Courier New"/>
          <w:sz w:val="18"/>
          <w:szCs w:val="18"/>
        </w:rPr>
        <w:t>getSamplers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) # Check samplers</w:t>
      </w:r>
    </w:p>
    <w:p w14:paraId="5CF4288A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spec$addMonitors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') # add a monitor to get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output</w:t>
      </w:r>
    </w:p>
    <w:p w14:paraId="1DC41299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60A309B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Compile MCMC in R and C++</w:t>
      </w:r>
    </w:p>
    <w:p w14:paraId="4FF7668D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Rmcmc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buildMCMC</w:t>
      </w:r>
      <w:proofErr w:type="spellEnd"/>
      <w:r w:rsidRPr="00CA15BC">
        <w:rPr>
          <w:rFonts w:ascii="Courier" w:hAnsi="Courier" w:cs="Courier New"/>
          <w:sz w:val="18"/>
          <w:szCs w:val="18"/>
        </w:rPr>
        <w:t>(spec)</w:t>
      </w:r>
    </w:p>
    <w:p w14:paraId="61260A8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Cmcmc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compileNimble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Rmcmc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project = </w:t>
      </w: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B6FF9E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61D2C03F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6D262CF7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Run MCMC with 150,000 iterations and 50,000 burn-in</w:t>
      </w:r>
    </w:p>
    <w:p w14:paraId="6C97F823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niter &lt;- 150000</w:t>
      </w:r>
    </w:p>
    <w:p w14:paraId="1D175306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burnin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&lt;- 50000</w:t>
      </w:r>
    </w:p>
    <w:p w14:paraId="22D8CDD8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25DA7F0" w14:textId="77777777" w:rsidR="006A19D5" w:rsidRPr="00CA15BC" w:rsidRDefault="006A19D5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samplesList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lapply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1:3, </w:t>
      </w:r>
      <w:proofErr w:type="spellStart"/>
      <w:r w:rsidRPr="00CA15BC">
        <w:rPr>
          <w:rFonts w:ascii="Courier" w:hAnsi="Courier" w:cs="Courier New"/>
          <w:sz w:val="18"/>
          <w:szCs w:val="18"/>
        </w:rPr>
        <w:t>mcmcClusterFunction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0E00A58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49DB62A5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########################################################################</w:t>
      </w:r>
    </w:p>
    <w:p w14:paraId="006420AC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Occupancy model</w:t>
      </w:r>
    </w:p>
    <w:p w14:paraId="1C4619F6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########################################################################</w:t>
      </w:r>
    </w:p>
    <w:p w14:paraId="485EC40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6939B68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#####################################################</w:t>
      </w:r>
    </w:p>
    <w:p w14:paraId="17BDD494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Define model in BUGS/NIMBLE language</w:t>
      </w:r>
    </w:p>
    <w:p w14:paraId="6890E58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19C2CCAE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code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nimbleCode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{</w:t>
      </w:r>
    </w:p>
    <w:p w14:paraId="6132F81D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mu_alpha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0, 0.001)</w:t>
      </w:r>
    </w:p>
    <w:p w14:paraId="7B65669E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dunif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0, 1000)</w:t>
      </w:r>
    </w:p>
    <w:p w14:paraId="7C1EC5C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j in 1:nsite) { </w:t>
      </w:r>
    </w:p>
    <w:p w14:paraId="4396C31B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alpha[j]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mu_alpha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sd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= 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>)  ## site random effect</w:t>
      </w:r>
    </w:p>
    <w:p w14:paraId="09C7ABDE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4C191AF2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1:9) {</w:t>
      </w:r>
    </w:p>
    <w:p w14:paraId="7A2B91B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beta[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0, 0.001)</w:t>
      </w:r>
    </w:p>
    <w:p w14:paraId="74816D6B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244FA991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#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1:4) {</w:t>
      </w:r>
    </w:p>
    <w:p w14:paraId="1F28F7B8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#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betaseason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0.001)    ## new fixed effects for each season</w:t>
      </w:r>
    </w:p>
    <w:p w14:paraId="01B411BC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#     #</w:t>
      </w:r>
      <w:proofErr w:type="spellStart"/>
      <w:r w:rsidRPr="00CA15BC">
        <w:rPr>
          <w:rFonts w:ascii="Courier" w:hAnsi="Courier" w:cs="Courier New"/>
          <w:sz w:val="18"/>
          <w:szCs w:val="18"/>
        </w:rPr>
        <w:t>betaseasonyear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~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dnorm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0, 0.001)</w:t>
      </w:r>
    </w:p>
    <w:p w14:paraId="7418FC2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# }</w:t>
      </w:r>
    </w:p>
    <w:p w14:paraId="7D8DB650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</w:t>
      </w:r>
      <w:proofErr w:type="gramStart"/>
      <w:r w:rsidRPr="00CA15BC">
        <w:rPr>
          <w:rFonts w:ascii="Courier" w:hAnsi="Courier" w:cs="Courier New"/>
          <w:sz w:val="18"/>
          <w:szCs w:val="18"/>
        </w:rPr>
        <w:t>for(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1:N) {</w:t>
      </w:r>
    </w:p>
    <w:p w14:paraId="409805B0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logit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]) &lt;- alpha[</w:t>
      </w:r>
      <w:proofErr w:type="spellStart"/>
      <w:r w:rsidRPr="00CA15BC">
        <w:rPr>
          <w:rFonts w:ascii="Courier" w:hAnsi="Courier" w:cs="Courier New"/>
          <w:sz w:val="18"/>
          <w:szCs w:val="18"/>
        </w:rPr>
        <w:t>siteID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]] + beta[</w:t>
      </w:r>
      <w:proofErr w:type="gramStart"/>
      <w:r w:rsidRPr="00CA15BC">
        <w:rPr>
          <w:rFonts w:ascii="Courier" w:hAnsi="Courier" w:cs="Courier New"/>
          <w:sz w:val="18"/>
          <w:szCs w:val="18"/>
        </w:rPr>
        <w:t>4]*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aet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beta[5]*</w:t>
      </w:r>
      <w:proofErr w:type="spellStart"/>
      <w:r w:rsidRPr="00CA15BC">
        <w:rPr>
          <w:rFonts w:ascii="Courier" w:hAnsi="Courier" w:cs="Courier New"/>
          <w:sz w:val="18"/>
          <w:szCs w:val="18"/>
        </w:rPr>
        <w:t>tmn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beta[6]*</w:t>
      </w:r>
      <w:proofErr w:type="spellStart"/>
      <w:r w:rsidRPr="00CA15BC">
        <w:rPr>
          <w:rFonts w:ascii="Courier" w:hAnsi="Courier" w:cs="Courier New"/>
          <w:sz w:val="18"/>
          <w:szCs w:val="18"/>
        </w:rPr>
        <w:t>tmx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beta[7]*year[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beta[8]*month[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beta[9]*month2[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</w:t>
      </w:r>
    </w:p>
    <w:p w14:paraId="231EF6B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logit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p_obs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])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beta[</w:t>
      </w:r>
      <w:proofErr w:type="gramEnd"/>
      <w:r w:rsidRPr="00CA15BC">
        <w:rPr>
          <w:rFonts w:ascii="Courier" w:hAnsi="Courier" w:cs="Courier New"/>
          <w:sz w:val="18"/>
          <w:szCs w:val="18"/>
        </w:rPr>
        <w:t>1] + beta[2]*</w:t>
      </w:r>
      <w:proofErr w:type="spellStart"/>
      <w:r w:rsidRPr="00CA15BC">
        <w:rPr>
          <w:rFonts w:ascii="Courier" w:hAnsi="Courier" w:cs="Courier New"/>
          <w:sz w:val="18"/>
          <w:szCs w:val="18"/>
        </w:rPr>
        <w:t>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 + beta[3]*</w:t>
      </w:r>
      <w:proofErr w:type="spellStart"/>
      <w:r w:rsidRPr="00CA15BC">
        <w:rPr>
          <w:rFonts w:ascii="Courier" w:hAnsi="Courier" w:cs="Courier New"/>
          <w:sz w:val="18"/>
          <w:szCs w:val="18"/>
        </w:rPr>
        <w:t>year_list_length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</w:t>
      </w:r>
    </w:p>
    <w:p w14:paraId="75EAE89F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y[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 ~ </w:t>
      </w:r>
      <w:proofErr w:type="spellStart"/>
      <w:r w:rsidRPr="00CA15BC">
        <w:rPr>
          <w:rFonts w:ascii="Courier" w:hAnsi="Courier" w:cs="Courier New"/>
          <w:sz w:val="18"/>
          <w:szCs w:val="18"/>
        </w:rPr>
        <w:t>dOccupancy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],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p_obs</w:t>
      </w:r>
      <w:proofErr w:type="spellEnd"/>
      <w:r w:rsidRPr="00CA15BC">
        <w:rPr>
          <w:rFonts w:ascii="Courier" w:hAnsi="Courier" w:cs="Courier New"/>
          <w:sz w:val="18"/>
          <w:szCs w:val="18"/>
        </w:rPr>
        <w:t>[</w:t>
      </w:r>
      <w:proofErr w:type="spellStart"/>
      <w:r w:rsidRPr="00CA15BC">
        <w:rPr>
          <w:rFonts w:ascii="Courier" w:hAnsi="Courier" w:cs="Courier New"/>
          <w:sz w:val="18"/>
          <w:szCs w:val="18"/>
        </w:rPr>
        <w:t>i</w:t>
      </w:r>
      <w:proofErr w:type="spellEnd"/>
      <w:r w:rsidRPr="00CA15BC">
        <w:rPr>
          <w:rFonts w:ascii="Courier" w:hAnsi="Courier" w:cs="Courier New"/>
          <w:sz w:val="18"/>
          <w:szCs w:val="18"/>
        </w:rPr>
        <w:t>])</w:t>
      </w:r>
    </w:p>
    <w:p w14:paraId="4FEB136C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}</w:t>
      </w:r>
    </w:p>
    <w:p w14:paraId="0854F339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})</w:t>
      </w:r>
    </w:p>
    <w:p w14:paraId="3E039525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2A7D7234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constants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with(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inputData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2992EC7D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N=N, </w:t>
      </w:r>
      <w:proofErr w:type="spellStart"/>
      <w:r w:rsidRPr="00CA15BC">
        <w:rPr>
          <w:rFonts w:ascii="Courier" w:hAnsi="Courier" w:cs="Courier New"/>
          <w:sz w:val="18"/>
          <w:szCs w:val="18"/>
        </w:rPr>
        <w:t>nsite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nsite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048748B6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aet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aet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tmn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tmn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  <w:proofErr w:type="spellStart"/>
      <w:r w:rsidRPr="00CA15BC">
        <w:rPr>
          <w:rFonts w:ascii="Courier" w:hAnsi="Courier" w:cs="Courier New"/>
          <w:sz w:val="18"/>
          <w:szCs w:val="18"/>
        </w:rPr>
        <w:t>tmx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tmx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54FD24A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year=year, </w:t>
      </w:r>
    </w:p>
    <w:p w14:paraId="0E747097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month=month,</w:t>
      </w:r>
    </w:p>
    <w:p w14:paraId="24101ABD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month2=month2,</w:t>
      </w:r>
    </w:p>
    <w:p w14:paraId="18DE7BE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2A4361EC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year_list_length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year_list_length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</w:t>
      </w:r>
    </w:p>
    <w:p w14:paraId="761065E2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siteID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siteID</w:t>
      </w:r>
      <w:proofErr w:type="spellEnd"/>
      <w:r w:rsidRPr="00CA15BC">
        <w:rPr>
          <w:rFonts w:ascii="Courier" w:hAnsi="Courier" w:cs="Courier New"/>
          <w:sz w:val="18"/>
          <w:szCs w:val="18"/>
        </w:rPr>
        <w:t>))</w:t>
      </w:r>
    </w:p>
    <w:p w14:paraId="6E21966B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199488E0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data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with(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inputData</w:t>
      </w:r>
      <w:proofErr w:type="spellEnd"/>
      <w:r w:rsidRPr="00CA15BC">
        <w:rPr>
          <w:rFonts w:ascii="Courier" w:hAnsi="Courier" w:cs="Courier New"/>
          <w:sz w:val="18"/>
          <w:szCs w:val="18"/>
        </w:rPr>
        <w:t>, list(y=y))</w:t>
      </w:r>
    </w:p>
    <w:p w14:paraId="7253B28B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FF56F0B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inits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mu_alpha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=0, 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=1, alpha=rep(0,inputData$nsite), beta=rep(0,9))#, </w:t>
      </w:r>
      <w:proofErr w:type="spellStart"/>
      <w:r w:rsidRPr="00CA15BC">
        <w:rPr>
          <w:rFonts w:ascii="Courier" w:hAnsi="Courier" w:cs="Courier New"/>
          <w:sz w:val="18"/>
          <w:szCs w:val="18"/>
        </w:rPr>
        <w:t>betaseason</w:t>
      </w:r>
      <w:proofErr w:type="spellEnd"/>
      <w:r w:rsidRPr="00CA15BC">
        <w:rPr>
          <w:rFonts w:ascii="Courier" w:hAnsi="Courier" w:cs="Courier New"/>
          <w:sz w:val="18"/>
          <w:szCs w:val="18"/>
        </w:rPr>
        <w:t>=rep(0,4))</w:t>
      </w:r>
    </w:p>
    <w:p w14:paraId="55B1A5E1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1B357B0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modelInfo_month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gramStart"/>
      <w:r w:rsidRPr="00CA15BC">
        <w:rPr>
          <w:rFonts w:ascii="Courier" w:hAnsi="Courier" w:cs="Courier New"/>
          <w:sz w:val="18"/>
          <w:szCs w:val="18"/>
        </w:rPr>
        <w:t>list(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code=code, constants=constants, data=data, </w:t>
      </w:r>
      <w:proofErr w:type="spellStart"/>
      <w:r w:rsidRPr="00CA15BC">
        <w:rPr>
          <w:rFonts w:ascii="Courier" w:hAnsi="Courier" w:cs="Courier New"/>
          <w:sz w:val="18"/>
          <w:szCs w:val="18"/>
        </w:rPr>
        <w:t>inits</w:t>
      </w:r>
      <w:proofErr w:type="spellEnd"/>
      <w:r w:rsidRPr="00CA15BC">
        <w:rPr>
          <w:rFonts w:ascii="Courier" w:hAnsi="Courier" w:cs="Courier New"/>
          <w:sz w:val="18"/>
          <w:szCs w:val="18"/>
        </w:rPr>
        <w:t>=</w:t>
      </w:r>
      <w:proofErr w:type="spellStart"/>
      <w:r w:rsidRPr="00CA15BC">
        <w:rPr>
          <w:rFonts w:ascii="Courier" w:hAnsi="Courier" w:cs="Courier New"/>
          <w:sz w:val="18"/>
          <w:szCs w:val="18"/>
        </w:rPr>
        <w:t>inits</w:t>
      </w:r>
      <w:proofErr w:type="spellEnd"/>
      <w:r w:rsidRPr="00CA15BC">
        <w:rPr>
          <w:rFonts w:ascii="Courier" w:hAnsi="Courier" w:cs="Courier New"/>
          <w:sz w:val="18"/>
          <w:szCs w:val="18"/>
        </w:rPr>
        <w:t>, name='</w:t>
      </w:r>
      <w:proofErr w:type="spellStart"/>
      <w:r w:rsidRPr="00CA15BC">
        <w:rPr>
          <w:rFonts w:ascii="Courier" w:hAnsi="Courier" w:cs="Courier New"/>
          <w:sz w:val="18"/>
          <w:szCs w:val="18"/>
        </w:rPr>
        <w:t>month_model</w:t>
      </w:r>
      <w:proofErr w:type="spellEnd"/>
      <w:r w:rsidRPr="00CA15BC">
        <w:rPr>
          <w:rFonts w:ascii="Courier" w:hAnsi="Courier" w:cs="Courier New"/>
          <w:sz w:val="18"/>
          <w:szCs w:val="18"/>
        </w:rPr>
        <w:t>')</w:t>
      </w:r>
    </w:p>
    <w:p w14:paraId="6DBCE67F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2E39020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6F1CC402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Set up model and samplers</w:t>
      </w:r>
    </w:p>
    <w:p w14:paraId="3D987D4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nimbleModel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modelInfo_month$code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1E0A398D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modelInfo_month$constants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094E9145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modelInfo_month$data</w:t>
      </w:r>
      <w:proofErr w:type="spellEnd"/>
      <w:r w:rsidRPr="00CA15BC">
        <w:rPr>
          <w:rFonts w:ascii="Courier" w:hAnsi="Courier" w:cs="Courier New"/>
          <w:sz w:val="18"/>
          <w:szCs w:val="18"/>
        </w:rPr>
        <w:t>,</w:t>
      </w:r>
    </w:p>
    <w:p w14:paraId="2627BCA4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                      </w:t>
      </w:r>
      <w:proofErr w:type="spellStart"/>
      <w:r w:rsidRPr="00CA15BC">
        <w:rPr>
          <w:rFonts w:ascii="Courier" w:hAnsi="Courier" w:cs="Courier New"/>
          <w:sz w:val="18"/>
          <w:szCs w:val="18"/>
        </w:rPr>
        <w:t>modelInfo_month$inits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5D7C985F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FEE6894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Cmodel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compileNimble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482EB71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43334945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 xml:space="preserve">spec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configureMCMC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218EBA54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B8EEF52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Best configuration of samplers for random effect occupancy model</w:t>
      </w:r>
    </w:p>
    <w:p w14:paraId="35800F95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spec$removeSamplers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gramStart"/>
      <w:r w:rsidRPr="00CA15BC">
        <w:rPr>
          <w:rFonts w:ascii="Courier" w:hAnsi="Courier" w:cs="Courier New"/>
          <w:sz w:val="18"/>
          <w:szCs w:val="18"/>
        </w:rPr>
        <w:t>beta[</w:t>
      </w:r>
      <w:proofErr w:type="gramEnd"/>
      <w:r w:rsidRPr="00CA15BC">
        <w:rPr>
          <w:rFonts w:ascii="Courier" w:hAnsi="Courier" w:cs="Courier New"/>
          <w:sz w:val="18"/>
          <w:szCs w:val="18"/>
        </w:rPr>
        <w:t>1:9]')</w:t>
      </w:r>
    </w:p>
    <w:p w14:paraId="0CE28519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spec$addSampler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gramStart"/>
      <w:r w:rsidRPr="00CA15BC">
        <w:rPr>
          <w:rFonts w:ascii="Courier" w:hAnsi="Courier" w:cs="Courier New"/>
          <w:sz w:val="18"/>
          <w:szCs w:val="18"/>
        </w:rPr>
        <w:t>beta[</w:t>
      </w:r>
      <w:proofErr w:type="gramEnd"/>
      <w:r w:rsidRPr="00CA15BC">
        <w:rPr>
          <w:rFonts w:ascii="Courier" w:hAnsi="Courier" w:cs="Courier New"/>
          <w:sz w:val="18"/>
          <w:szCs w:val="18"/>
        </w:rPr>
        <w:t>1:3]', '</w:t>
      </w:r>
      <w:proofErr w:type="spellStart"/>
      <w:r w:rsidRPr="00CA15BC">
        <w:rPr>
          <w:rFonts w:ascii="Courier" w:hAnsi="Courier" w:cs="Courier New"/>
          <w:sz w:val="18"/>
          <w:szCs w:val="18"/>
        </w:rPr>
        <w:t>RW_block</w:t>
      </w:r>
      <w:proofErr w:type="spellEnd"/>
      <w:r w:rsidRPr="00CA15BC">
        <w:rPr>
          <w:rFonts w:ascii="Courier" w:hAnsi="Courier" w:cs="Courier New"/>
          <w:sz w:val="18"/>
          <w:szCs w:val="18"/>
        </w:rPr>
        <w:t>') # detection sub-model sampler</w:t>
      </w:r>
    </w:p>
    <w:p w14:paraId="6918CBDF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spec$addSampler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gramStart"/>
      <w:r w:rsidRPr="00CA15BC">
        <w:rPr>
          <w:rFonts w:ascii="Courier" w:hAnsi="Courier" w:cs="Courier New"/>
          <w:sz w:val="18"/>
          <w:szCs w:val="18"/>
        </w:rPr>
        <w:t>beta[</w:t>
      </w:r>
      <w:proofErr w:type="gramEnd"/>
      <w:r w:rsidRPr="00CA15BC">
        <w:rPr>
          <w:rFonts w:ascii="Courier" w:hAnsi="Courier" w:cs="Courier New"/>
          <w:sz w:val="18"/>
          <w:szCs w:val="18"/>
        </w:rPr>
        <w:t>4:9]', '</w:t>
      </w:r>
      <w:proofErr w:type="spellStart"/>
      <w:r w:rsidRPr="00CA15BC">
        <w:rPr>
          <w:rFonts w:ascii="Courier" w:hAnsi="Courier" w:cs="Courier New"/>
          <w:sz w:val="18"/>
          <w:szCs w:val="18"/>
        </w:rPr>
        <w:t>RW_block</w:t>
      </w:r>
      <w:proofErr w:type="spellEnd"/>
      <w:r w:rsidRPr="00CA15BC">
        <w:rPr>
          <w:rFonts w:ascii="Courier" w:hAnsi="Courier" w:cs="Courier New"/>
          <w:sz w:val="18"/>
          <w:szCs w:val="18"/>
        </w:rPr>
        <w:t>') # occupancy sub-model sampler</w:t>
      </w:r>
    </w:p>
    <w:p w14:paraId="7752284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spec$removeSamplers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>')</w:t>
      </w:r>
    </w:p>
    <w:p w14:paraId="25DF9504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</w:t>
      </w:r>
      <w:proofErr w:type="gramStart"/>
      <w:r w:rsidRPr="00CA15BC">
        <w:rPr>
          <w:rFonts w:ascii="Courier" w:hAnsi="Courier" w:cs="Courier New"/>
          <w:sz w:val="18"/>
          <w:szCs w:val="18"/>
        </w:rPr>
        <w:t>addSampler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'</w:t>
      </w:r>
      <w:proofErr w:type="spellStart"/>
      <w:r w:rsidRPr="00CA15BC">
        <w:rPr>
          <w:rFonts w:ascii="Courier" w:hAnsi="Courier" w:cs="Courier New"/>
          <w:sz w:val="18"/>
          <w:szCs w:val="18"/>
        </w:rPr>
        <w:t>sigma_alpha</w:t>
      </w:r>
      <w:proofErr w:type="spellEnd"/>
      <w:r w:rsidRPr="00CA15BC">
        <w:rPr>
          <w:rFonts w:ascii="Courier" w:hAnsi="Courier" w:cs="Courier New"/>
          <w:sz w:val="18"/>
          <w:szCs w:val="18"/>
        </w:rPr>
        <w:t>', '</w:t>
      </w:r>
      <w:proofErr w:type="spellStart"/>
      <w:r w:rsidRPr="00CA15BC">
        <w:rPr>
          <w:rFonts w:ascii="Courier" w:hAnsi="Courier" w:cs="Courier New"/>
          <w:sz w:val="18"/>
          <w:szCs w:val="18"/>
        </w:rPr>
        <w:t>RW_log_shift</w:t>
      </w:r>
      <w:proofErr w:type="spellEnd"/>
      <w:r w:rsidRPr="00CA15BC">
        <w:rPr>
          <w:rFonts w:ascii="Courier" w:hAnsi="Courier" w:cs="Courier New"/>
          <w:sz w:val="18"/>
          <w:szCs w:val="18"/>
        </w:rPr>
        <w:t>', list(</w:t>
      </w:r>
      <w:proofErr w:type="spellStart"/>
      <w:r w:rsidRPr="00CA15BC">
        <w:rPr>
          <w:rFonts w:ascii="Courier" w:hAnsi="Courier" w:cs="Courier New"/>
          <w:sz w:val="18"/>
          <w:szCs w:val="18"/>
        </w:rPr>
        <w:t>shiftNodes</w:t>
      </w:r>
      <w:proofErr w:type="spellEnd"/>
      <w:r w:rsidRPr="00CA15BC">
        <w:rPr>
          <w:rFonts w:ascii="Courier" w:hAnsi="Courier" w:cs="Courier New"/>
          <w:sz w:val="18"/>
          <w:szCs w:val="18"/>
        </w:rPr>
        <w:t>='alpha')) # random effect sampler</w:t>
      </w:r>
    </w:p>
    <w:p w14:paraId="0D648BE7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</w:t>
      </w:r>
      <w:proofErr w:type="gramStart"/>
      <w:r w:rsidRPr="00CA15BC">
        <w:rPr>
          <w:rFonts w:ascii="Courier" w:hAnsi="Courier" w:cs="Courier New"/>
          <w:sz w:val="18"/>
          <w:szCs w:val="18"/>
        </w:rPr>
        <w:t>getSamplers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>) # Check samplers</w:t>
      </w:r>
    </w:p>
    <w:p w14:paraId="6557E167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spec$addMonitors</w:t>
      </w:r>
      <w:proofErr w:type="spellEnd"/>
      <w:r w:rsidRPr="00CA15BC">
        <w:rPr>
          <w:rFonts w:ascii="Courier" w:hAnsi="Courier" w:cs="Courier New"/>
          <w:sz w:val="18"/>
          <w:szCs w:val="18"/>
        </w:rPr>
        <w:t>('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') # add a monitor to get </w:t>
      </w:r>
      <w:proofErr w:type="spellStart"/>
      <w:r w:rsidRPr="00CA15BC">
        <w:rPr>
          <w:rFonts w:ascii="Courier" w:hAnsi="Courier" w:cs="Courier New"/>
          <w:sz w:val="18"/>
          <w:szCs w:val="18"/>
        </w:rPr>
        <w:t>p_occ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in output</w:t>
      </w:r>
    </w:p>
    <w:p w14:paraId="776F0701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96CA25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Compile MCMC in R and C++</w:t>
      </w:r>
    </w:p>
    <w:p w14:paraId="579D539A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Rmcmc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r w:rsidRPr="00CA15BC">
        <w:rPr>
          <w:rFonts w:ascii="Courier" w:hAnsi="Courier" w:cs="Courier New"/>
          <w:sz w:val="18"/>
          <w:szCs w:val="18"/>
        </w:rPr>
        <w:t>buildMCMC</w:t>
      </w:r>
      <w:proofErr w:type="spellEnd"/>
      <w:r w:rsidRPr="00CA15BC">
        <w:rPr>
          <w:rFonts w:ascii="Courier" w:hAnsi="Courier" w:cs="Courier New"/>
          <w:sz w:val="18"/>
          <w:szCs w:val="18"/>
        </w:rPr>
        <w:t>(spec)</w:t>
      </w:r>
    </w:p>
    <w:p w14:paraId="499D0CFE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Cmcmc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compileNimble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Rmcmc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, project = </w:t>
      </w:r>
      <w:proofErr w:type="spellStart"/>
      <w:r w:rsidRPr="00CA15BC">
        <w:rPr>
          <w:rFonts w:ascii="Courier" w:hAnsi="Courier" w:cs="Courier New"/>
          <w:sz w:val="18"/>
          <w:szCs w:val="18"/>
        </w:rPr>
        <w:t>Rmodel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29084225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3CDE3F10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35261670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#### Run MCMC with 150,000 iterations and 50,000 burn-in</w:t>
      </w:r>
    </w:p>
    <w:p w14:paraId="1137A76C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r w:rsidRPr="00CA15BC">
        <w:rPr>
          <w:rFonts w:ascii="Courier" w:hAnsi="Courier" w:cs="Courier New"/>
          <w:sz w:val="18"/>
          <w:szCs w:val="18"/>
        </w:rPr>
        <w:t>niter &lt;- 150000</w:t>
      </w:r>
    </w:p>
    <w:p w14:paraId="1F1EA0D2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burnin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&lt;- 50000</w:t>
      </w:r>
    </w:p>
    <w:p w14:paraId="750C4FCF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45EA8E3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spellStart"/>
      <w:r w:rsidRPr="00CA15BC">
        <w:rPr>
          <w:rFonts w:ascii="Courier" w:hAnsi="Courier" w:cs="Courier New"/>
          <w:sz w:val="18"/>
          <w:szCs w:val="18"/>
        </w:rPr>
        <w:t>samplesList</w:t>
      </w:r>
      <w:proofErr w:type="spellEnd"/>
      <w:r w:rsidRPr="00CA15BC">
        <w:rPr>
          <w:rFonts w:ascii="Courier" w:hAnsi="Courier" w:cs="Courier New"/>
          <w:sz w:val="18"/>
          <w:szCs w:val="18"/>
        </w:rPr>
        <w:t xml:space="preserve"> &lt;- </w:t>
      </w:r>
      <w:proofErr w:type="spellStart"/>
      <w:proofErr w:type="gramStart"/>
      <w:r w:rsidRPr="00CA15BC">
        <w:rPr>
          <w:rFonts w:ascii="Courier" w:hAnsi="Courier" w:cs="Courier New"/>
          <w:sz w:val="18"/>
          <w:szCs w:val="18"/>
        </w:rPr>
        <w:t>lapply</w:t>
      </w:r>
      <w:proofErr w:type="spellEnd"/>
      <w:r w:rsidRPr="00CA15BC">
        <w:rPr>
          <w:rFonts w:ascii="Courier" w:hAnsi="Courier" w:cs="Courier New"/>
          <w:sz w:val="18"/>
          <w:szCs w:val="18"/>
        </w:rPr>
        <w:t>(</w:t>
      </w:r>
      <w:proofErr w:type="gramEnd"/>
      <w:r w:rsidRPr="00CA15BC">
        <w:rPr>
          <w:rFonts w:ascii="Courier" w:hAnsi="Courier" w:cs="Courier New"/>
          <w:sz w:val="18"/>
          <w:szCs w:val="18"/>
        </w:rPr>
        <w:t xml:space="preserve">1:3, </w:t>
      </w:r>
      <w:proofErr w:type="spellStart"/>
      <w:r w:rsidRPr="00CA15BC">
        <w:rPr>
          <w:rFonts w:ascii="Courier" w:hAnsi="Courier" w:cs="Courier New"/>
          <w:sz w:val="18"/>
          <w:szCs w:val="18"/>
        </w:rPr>
        <w:t>mcmcClusterFunction</w:t>
      </w:r>
      <w:proofErr w:type="spellEnd"/>
      <w:r w:rsidRPr="00CA15BC">
        <w:rPr>
          <w:rFonts w:ascii="Courier" w:hAnsi="Courier" w:cs="Courier New"/>
          <w:sz w:val="18"/>
          <w:szCs w:val="18"/>
        </w:rPr>
        <w:t>)</w:t>
      </w:r>
    </w:p>
    <w:p w14:paraId="6E8213DC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0F40C175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  <w:proofErr w:type="gramStart"/>
      <w:r w:rsidRPr="00CA15BC">
        <w:rPr>
          <w:rFonts w:ascii="Courier" w:hAnsi="Courier" w:cs="Courier New"/>
          <w:sz w:val="18"/>
          <w:szCs w:val="18"/>
        </w:rPr>
        <w:t>save(</w:t>
      </w:r>
      <w:proofErr w:type="spellStart"/>
      <w:proofErr w:type="gramEnd"/>
      <w:r w:rsidRPr="00CA15BC">
        <w:rPr>
          <w:rFonts w:ascii="Courier" w:hAnsi="Courier" w:cs="Courier New"/>
          <w:sz w:val="18"/>
          <w:szCs w:val="18"/>
        </w:rPr>
        <w:t>samplesList</w:t>
      </w:r>
      <w:proofErr w:type="spellEnd"/>
      <w:r w:rsidRPr="00CA15BC">
        <w:rPr>
          <w:rFonts w:ascii="Courier" w:hAnsi="Courier" w:cs="Courier New"/>
          <w:sz w:val="18"/>
          <w:szCs w:val="18"/>
        </w:rPr>
        <w:t>, file = 'output/MCMC_month_list2.RData')</w:t>
      </w:r>
    </w:p>
    <w:p w14:paraId="424A5396" w14:textId="77777777" w:rsidR="00697D1B" w:rsidRPr="00CA15BC" w:rsidRDefault="00697D1B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3875702B" w14:textId="77777777" w:rsidR="00BA6C0D" w:rsidRPr="00CA15BC" w:rsidRDefault="00BA6C0D" w:rsidP="00CA15BC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sectPr w:rsidR="00BA6C0D" w:rsidRPr="00CA15BC" w:rsidSect="00324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D5"/>
    <w:rsid w:val="00002298"/>
    <w:rsid w:val="000033E3"/>
    <w:rsid w:val="00006462"/>
    <w:rsid w:val="0000675C"/>
    <w:rsid w:val="00006A6E"/>
    <w:rsid w:val="0000771D"/>
    <w:rsid w:val="000131B8"/>
    <w:rsid w:val="00020CA0"/>
    <w:rsid w:val="00022DC2"/>
    <w:rsid w:val="00023C75"/>
    <w:rsid w:val="00024B23"/>
    <w:rsid w:val="00024CD4"/>
    <w:rsid w:val="0003004A"/>
    <w:rsid w:val="000314EC"/>
    <w:rsid w:val="00037924"/>
    <w:rsid w:val="000379AE"/>
    <w:rsid w:val="00041225"/>
    <w:rsid w:val="0004155C"/>
    <w:rsid w:val="00041B54"/>
    <w:rsid w:val="00044A2B"/>
    <w:rsid w:val="0004783F"/>
    <w:rsid w:val="00052286"/>
    <w:rsid w:val="0005325A"/>
    <w:rsid w:val="00055E51"/>
    <w:rsid w:val="00056A6D"/>
    <w:rsid w:val="00062A7C"/>
    <w:rsid w:val="0006367E"/>
    <w:rsid w:val="00063869"/>
    <w:rsid w:val="00063887"/>
    <w:rsid w:val="0006617B"/>
    <w:rsid w:val="00067D8E"/>
    <w:rsid w:val="0007070F"/>
    <w:rsid w:val="00070C6C"/>
    <w:rsid w:val="00074021"/>
    <w:rsid w:val="00074805"/>
    <w:rsid w:val="00083140"/>
    <w:rsid w:val="0008410F"/>
    <w:rsid w:val="00085003"/>
    <w:rsid w:val="00086CFF"/>
    <w:rsid w:val="000905C4"/>
    <w:rsid w:val="000963FD"/>
    <w:rsid w:val="00096CDC"/>
    <w:rsid w:val="000A2025"/>
    <w:rsid w:val="000B05D0"/>
    <w:rsid w:val="000B0C65"/>
    <w:rsid w:val="000B0F5C"/>
    <w:rsid w:val="000B33BE"/>
    <w:rsid w:val="000B3C93"/>
    <w:rsid w:val="000B4096"/>
    <w:rsid w:val="000C06AC"/>
    <w:rsid w:val="000C2595"/>
    <w:rsid w:val="000C4E89"/>
    <w:rsid w:val="000C605F"/>
    <w:rsid w:val="000C6F2C"/>
    <w:rsid w:val="000D3284"/>
    <w:rsid w:val="000D4EC4"/>
    <w:rsid w:val="000F2DEB"/>
    <w:rsid w:val="000F4755"/>
    <w:rsid w:val="000F5600"/>
    <w:rsid w:val="000F63D4"/>
    <w:rsid w:val="000F64EE"/>
    <w:rsid w:val="001022C9"/>
    <w:rsid w:val="00102B05"/>
    <w:rsid w:val="00103712"/>
    <w:rsid w:val="001046BA"/>
    <w:rsid w:val="00105F2B"/>
    <w:rsid w:val="00106897"/>
    <w:rsid w:val="00111151"/>
    <w:rsid w:val="00112E3C"/>
    <w:rsid w:val="00116274"/>
    <w:rsid w:val="00116D55"/>
    <w:rsid w:val="00122D3F"/>
    <w:rsid w:val="00124972"/>
    <w:rsid w:val="00125512"/>
    <w:rsid w:val="0013130C"/>
    <w:rsid w:val="001313EF"/>
    <w:rsid w:val="0013758F"/>
    <w:rsid w:val="00140380"/>
    <w:rsid w:val="00141DAD"/>
    <w:rsid w:val="00141F8E"/>
    <w:rsid w:val="00143D8B"/>
    <w:rsid w:val="00145950"/>
    <w:rsid w:val="0014752E"/>
    <w:rsid w:val="00152BF0"/>
    <w:rsid w:val="0015472C"/>
    <w:rsid w:val="00155029"/>
    <w:rsid w:val="00155838"/>
    <w:rsid w:val="00160069"/>
    <w:rsid w:val="00162B0F"/>
    <w:rsid w:val="00162D7B"/>
    <w:rsid w:val="00163590"/>
    <w:rsid w:val="001660B7"/>
    <w:rsid w:val="0016664D"/>
    <w:rsid w:val="0016673C"/>
    <w:rsid w:val="00167FC9"/>
    <w:rsid w:val="001723DF"/>
    <w:rsid w:val="0017285C"/>
    <w:rsid w:val="00172AA0"/>
    <w:rsid w:val="00172C8B"/>
    <w:rsid w:val="001736A4"/>
    <w:rsid w:val="001743B5"/>
    <w:rsid w:val="001752EF"/>
    <w:rsid w:val="001755DD"/>
    <w:rsid w:val="001818D2"/>
    <w:rsid w:val="00187A27"/>
    <w:rsid w:val="001934F8"/>
    <w:rsid w:val="001A1896"/>
    <w:rsid w:val="001A1FFC"/>
    <w:rsid w:val="001A4B89"/>
    <w:rsid w:val="001A6F4C"/>
    <w:rsid w:val="001B36EC"/>
    <w:rsid w:val="001C06B0"/>
    <w:rsid w:val="001C4F4C"/>
    <w:rsid w:val="001C7E90"/>
    <w:rsid w:val="001D3C03"/>
    <w:rsid w:val="001D4DD8"/>
    <w:rsid w:val="001D4E04"/>
    <w:rsid w:val="001D588A"/>
    <w:rsid w:val="001D78DC"/>
    <w:rsid w:val="001E04CD"/>
    <w:rsid w:val="001E3952"/>
    <w:rsid w:val="001E4F48"/>
    <w:rsid w:val="001E6CD3"/>
    <w:rsid w:val="001E7D03"/>
    <w:rsid w:val="001F21DB"/>
    <w:rsid w:val="001F30DD"/>
    <w:rsid w:val="001F4A15"/>
    <w:rsid w:val="001F6257"/>
    <w:rsid w:val="001F646D"/>
    <w:rsid w:val="001F667B"/>
    <w:rsid w:val="001F7991"/>
    <w:rsid w:val="00201932"/>
    <w:rsid w:val="00202C1A"/>
    <w:rsid w:val="00202C4C"/>
    <w:rsid w:val="002046FF"/>
    <w:rsid w:val="0020697B"/>
    <w:rsid w:val="00211BF9"/>
    <w:rsid w:val="00216B49"/>
    <w:rsid w:val="00217C94"/>
    <w:rsid w:val="00220578"/>
    <w:rsid w:val="002313FC"/>
    <w:rsid w:val="00232DA6"/>
    <w:rsid w:val="002342E5"/>
    <w:rsid w:val="002370DB"/>
    <w:rsid w:val="00240C1D"/>
    <w:rsid w:val="00241B9B"/>
    <w:rsid w:val="0024224E"/>
    <w:rsid w:val="002434E5"/>
    <w:rsid w:val="00244F18"/>
    <w:rsid w:val="00246694"/>
    <w:rsid w:val="00246F4D"/>
    <w:rsid w:val="00247947"/>
    <w:rsid w:val="00250FDE"/>
    <w:rsid w:val="002514A5"/>
    <w:rsid w:val="00252C3A"/>
    <w:rsid w:val="00254589"/>
    <w:rsid w:val="002553DF"/>
    <w:rsid w:val="002565DF"/>
    <w:rsid w:val="00256642"/>
    <w:rsid w:val="00256B9C"/>
    <w:rsid w:val="00261BF6"/>
    <w:rsid w:val="00262B2F"/>
    <w:rsid w:val="002643B7"/>
    <w:rsid w:val="0026584C"/>
    <w:rsid w:val="00266695"/>
    <w:rsid w:val="0027261A"/>
    <w:rsid w:val="00283DDE"/>
    <w:rsid w:val="002840FA"/>
    <w:rsid w:val="00286389"/>
    <w:rsid w:val="00292124"/>
    <w:rsid w:val="0029262E"/>
    <w:rsid w:val="00293CCB"/>
    <w:rsid w:val="00294D4F"/>
    <w:rsid w:val="002A02F3"/>
    <w:rsid w:val="002A3E15"/>
    <w:rsid w:val="002A6B5D"/>
    <w:rsid w:val="002B1563"/>
    <w:rsid w:val="002B6E7A"/>
    <w:rsid w:val="002B72E6"/>
    <w:rsid w:val="002B7BE8"/>
    <w:rsid w:val="002C1C35"/>
    <w:rsid w:val="002C4635"/>
    <w:rsid w:val="002C58F7"/>
    <w:rsid w:val="002C6DEA"/>
    <w:rsid w:val="002D36C5"/>
    <w:rsid w:val="002D6102"/>
    <w:rsid w:val="002D693F"/>
    <w:rsid w:val="002D749F"/>
    <w:rsid w:val="002D7EA9"/>
    <w:rsid w:val="002E0E7F"/>
    <w:rsid w:val="002E15AC"/>
    <w:rsid w:val="002F1781"/>
    <w:rsid w:val="002F2D64"/>
    <w:rsid w:val="002F33FE"/>
    <w:rsid w:val="002F4D58"/>
    <w:rsid w:val="002F56A5"/>
    <w:rsid w:val="002F5CA5"/>
    <w:rsid w:val="002F5DD0"/>
    <w:rsid w:val="003006A8"/>
    <w:rsid w:val="00302F6B"/>
    <w:rsid w:val="00305FB9"/>
    <w:rsid w:val="00306186"/>
    <w:rsid w:val="00307894"/>
    <w:rsid w:val="0031083B"/>
    <w:rsid w:val="00311ED5"/>
    <w:rsid w:val="00313812"/>
    <w:rsid w:val="003143F7"/>
    <w:rsid w:val="0031499C"/>
    <w:rsid w:val="003224CF"/>
    <w:rsid w:val="0032455A"/>
    <w:rsid w:val="00325377"/>
    <w:rsid w:val="0032659D"/>
    <w:rsid w:val="003279A1"/>
    <w:rsid w:val="00327FA2"/>
    <w:rsid w:val="00330553"/>
    <w:rsid w:val="003342C5"/>
    <w:rsid w:val="0033510A"/>
    <w:rsid w:val="00340D81"/>
    <w:rsid w:val="003441CB"/>
    <w:rsid w:val="00345C70"/>
    <w:rsid w:val="0034654D"/>
    <w:rsid w:val="00347EEB"/>
    <w:rsid w:val="00350D6C"/>
    <w:rsid w:val="0035193F"/>
    <w:rsid w:val="00353868"/>
    <w:rsid w:val="00355114"/>
    <w:rsid w:val="00362721"/>
    <w:rsid w:val="00363D2C"/>
    <w:rsid w:val="003640F5"/>
    <w:rsid w:val="00365DF7"/>
    <w:rsid w:val="00367E65"/>
    <w:rsid w:val="00370480"/>
    <w:rsid w:val="003719B1"/>
    <w:rsid w:val="00372E68"/>
    <w:rsid w:val="00373C92"/>
    <w:rsid w:val="0037584E"/>
    <w:rsid w:val="0037678C"/>
    <w:rsid w:val="0038075B"/>
    <w:rsid w:val="00380C89"/>
    <w:rsid w:val="0038149D"/>
    <w:rsid w:val="00381900"/>
    <w:rsid w:val="0039059E"/>
    <w:rsid w:val="00391302"/>
    <w:rsid w:val="00391E3C"/>
    <w:rsid w:val="00392314"/>
    <w:rsid w:val="00393AF2"/>
    <w:rsid w:val="00393D87"/>
    <w:rsid w:val="00396730"/>
    <w:rsid w:val="003A1472"/>
    <w:rsid w:val="003A1A87"/>
    <w:rsid w:val="003A3CD2"/>
    <w:rsid w:val="003A513A"/>
    <w:rsid w:val="003A7A8F"/>
    <w:rsid w:val="003A7F24"/>
    <w:rsid w:val="003B0CEE"/>
    <w:rsid w:val="003B31E8"/>
    <w:rsid w:val="003B3867"/>
    <w:rsid w:val="003B5718"/>
    <w:rsid w:val="003B7740"/>
    <w:rsid w:val="003B77B6"/>
    <w:rsid w:val="003C0C8A"/>
    <w:rsid w:val="003C28A3"/>
    <w:rsid w:val="003C3AB3"/>
    <w:rsid w:val="003C6725"/>
    <w:rsid w:val="003C6E1D"/>
    <w:rsid w:val="003D0642"/>
    <w:rsid w:val="003D47F5"/>
    <w:rsid w:val="003D5437"/>
    <w:rsid w:val="003D5E68"/>
    <w:rsid w:val="003E01ED"/>
    <w:rsid w:val="003E1B60"/>
    <w:rsid w:val="003E24F0"/>
    <w:rsid w:val="003E557D"/>
    <w:rsid w:val="003E5A49"/>
    <w:rsid w:val="003E5F33"/>
    <w:rsid w:val="003E7A14"/>
    <w:rsid w:val="003E7F6B"/>
    <w:rsid w:val="003F1B1B"/>
    <w:rsid w:val="003F25D8"/>
    <w:rsid w:val="003F270C"/>
    <w:rsid w:val="003F2B0D"/>
    <w:rsid w:val="003F3355"/>
    <w:rsid w:val="003F63FC"/>
    <w:rsid w:val="003F698A"/>
    <w:rsid w:val="003F7374"/>
    <w:rsid w:val="004011E1"/>
    <w:rsid w:val="004044B1"/>
    <w:rsid w:val="00405347"/>
    <w:rsid w:val="00405D9B"/>
    <w:rsid w:val="00406847"/>
    <w:rsid w:val="00407148"/>
    <w:rsid w:val="0041146A"/>
    <w:rsid w:val="00411CCE"/>
    <w:rsid w:val="00412F8B"/>
    <w:rsid w:val="00417327"/>
    <w:rsid w:val="004200A2"/>
    <w:rsid w:val="00420A93"/>
    <w:rsid w:val="004214CD"/>
    <w:rsid w:val="00422147"/>
    <w:rsid w:val="004229F7"/>
    <w:rsid w:val="0042345D"/>
    <w:rsid w:val="00423503"/>
    <w:rsid w:val="004251F3"/>
    <w:rsid w:val="00425D1F"/>
    <w:rsid w:val="004327D7"/>
    <w:rsid w:val="004339C7"/>
    <w:rsid w:val="0043738A"/>
    <w:rsid w:val="0043745C"/>
    <w:rsid w:val="00440EAE"/>
    <w:rsid w:val="0044627B"/>
    <w:rsid w:val="00450ADA"/>
    <w:rsid w:val="00450EFA"/>
    <w:rsid w:val="00452AFA"/>
    <w:rsid w:val="0045363F"/>
    <w:rsid w:val="00453ACC"/>
    <w:rsid w:val="0046113C"/>
    <w:rsid w:val="00461A68"/>
    <w:rsid w:val="004645D0"/>
    <w:rsid w:val="00464B35"/>
    <w:rsid w:val="004662B9"/>
    <w:rsid w:val="00470CC0"/>
    <w:rsid w:val="00471D97"/>
    <w:rsid w:val="004752BF"/>
    <w:rsid w:val="00477AB5"/>
    <w:rsid w:val="00480F44"/>
    <w:rsid w:val="0048184B"/>
    <w:rsid w:val="00483763"/>
    <w:rsid w:val="00484AD1"/>
    <w:rsid w:val="00484F49"/>
    <w:rsid w:val="0048671B"/>
    <w:rsid w:val="00487753"/>
    <w:rsid w:val="00487C54"/>
    <w:rsid w:val="00493B1B"/>
    <w:rsid w:val="00494CFD"/>
    <w:rsid w:val="004974B6"/>
    <w:rsid w:val="00497E33"/>
    <w:rsid w:val="004A0748"/>
    <w:rsid w:val="004A2B73"/>
    <w:rsid w:val="004A3DDC"/>
    <w:rsid w:val="004A525A"/>
    <w:rsid w:val="004A7964"/>
    <w:rsid w:val="004A7B87"/>
    <w:rsid w:val="004A7E43"/>
    <w:rsid w:val="004B02DC"/>
    <w:rsid w:val="004B189C"/>
    <w:rsid w:val="004B43EA"/>
    <w:rsid w:val="004B5396"/>
    <w:rsid w:val="004B5EE1"/>
    <w:rsid w:val="004B7DD3"/>
    <w:rsid w:val="004C1134"/>
    <w:rsid w:val="004C2D02"/>
    <w:rsid w:val="004C3D6B"/>
    <w:rsid w:val="004C4298"/>
    <w:rsid w:val="004C461F"/>
    <w:rsid w:val="004C54BD"/>
    <w:rsid w:val="004C562E"/>
    <w:rsid w:val="004C5D22"/>
    <w:rsid w:val="004C66DA"/>
    <w:rsid w:val="004C69DA"/>
    <w:rsid w:val="004C7980"/>
    <w:rsid w:val="004D0948"/>
    <w:rsid w:val="004D1178"/>
    <w:rsid w:val="004D2F46"/>
    <w:rsid w:val="004D4A3C"/>
    <w:rsid w:val="004D55FB"/>
    <w:rsid w:val="004E509C"/>
    <w:rsid w:val="004E5E4F"/>
    <w:rsid w:val="004F0885"/>
    <w:rsid w:val="004F0E42"/>
    <w:rsid w:val="004F2BD7"/>
    <w:rsid w:val="004F3896"/>
    <w:rsid w:val="004F4D12"/>
    <w:rsid w:val="00501DE0"/>
    <w:rsid w:val="00502104"/>
    <w:rsid w:val="00503A2E"/>
    <w:rsid w:val="00504E9D"/>
    <w:rsid w:val="0050729C"/>
    <w:rsid w:val="00511308"/>
    <w:rsid w:val="005145AC"/>
    <w:rsid w:val="0052430C"/>
    <w:rsid w:val="00524769"/>
    <w:rsid w:val="005261A8"/>
    <w:rsid w:val="00526C6D"/>
    <w:rsid w:val="00530CDE"/>
    <w:rsid w:val="00531BED"/>
    <w:rsid w:val="0053442F"/>
    <w:rsid w:val="005438A9"/>
    <w:rsid w:val="00543C2F"/>
    <w:rsid w:val="00544A3B"/>
    <w:rsid w:val="0054579B"/>
    <w:rsid w:val="005517C8"/>
    <w:rsid w:val="005517CA"/>
    <w:rsid w:val="00551849"/>
    <w:rsid w:val="00556AFB"/>
    <w:rsid w:val="00556D34"/>
    <w:rsid w:val="005570B5"/>
    <w:rsid w:val="00560F37"/>
    <w:rsid w:val="00561A41"/>
    <w:rsid w:val="005629E1"/>
    <w:rsid w:val="00563A92"/>
    <w:rsid w:val="00566978"/>
    <w:rsid w:val="005718BC"/>
    <w:rsid w:val="00572576"/>
    <w:rsid w:val="00572DAE"/>
    <w:rsid w:val="00573096"/>
    <w:rsid w:val="00575AD5"/>
    <w:rsid w:val="0057640A"/>
    <w:rsid w:val="00582ACB"/>
    <w:rsid w:val="00582CEC"/>
    <w:rsid w:val="005901F2"/>
    <w:rsid w:val="005928ED"/>
    <w:rsid w:val="00592A63"/>
    <w:rsid w:val="0059563C"/>
    <w:rsid w:val="00596426"/>
    <w:rsid w:val="00596974"/>
    <w:rsid w:val="00597D52"/>
    <w:rsid w:val="005A5021"/>
    <w:rsid w:val="005A627E"/>
    <w:rsid w:val="005B290B"/>
    <w:rsid w:val="005B6DC0"/>
    <w:rsid w:val="005C05FB"/>
    <w:rsid w:val="005C1902"/>
    <w:rsid w:val="005C524B"/>
    <w:rsid w:val="005C6F5F"/>
    <w:rsid w:val="005C7C06"/>
    <w:rsid w:val="005D2E73"/>
    <w:rsid w:val="005D4188"/>
    <w:rsid w:val="005D48B3"/>
    <w:rsid w:val="005D7F8D"/>
    <w:rsid w:val="005E10E0"/>
    <w:rsid w:val="005E364E"/>
    <w:rsid w:val="005E4272"/>
    <w:rsid w:val="005E4403"/>
    <w:rsid w:val="005F1326"/>
    <w:rsid w:val="006048CB"/>
    <w:rsid w:val="0061180E"/>
    <w:rsid w:val="00620699"/>
    <w:rsid w:val="006212C1"/>
    <w:rsid w:val="00621B4B"/>
    <w:rsid w:val="00622575"/>
    <w:rsid w:val="006232A6"/>
    <w:rsid w:val="00625DAF"/>
    <w:rsid w:val="00627280"/>
    <w:rsid w:val="00633980"/>
    <w:rsid w:val="00634778"/>
    <w:rsid w:val="0063544E"/>
    <w:rsid w:val="00636605"/>
    <w:rsid w:val="006377BB"/>
    <w:rsid w:val="006413ED"/>
    <w:rsid w:val="006443C6"/>
    <w:rsid w:val="00644994"/>
    <w:rsid w:val="00646EC4"/>
    <w:rsid w:val="00647E7F"/>
    <w:rsid w:val="006507E6"/>
    <w:rsid w:val="00650A8D"/>
    <w:rsid w:val="00652986"/>
    <w:rsid w:val="00656DB9"/>
    <w:rsid w:val="00657101"/>
    <w:rsid w:val="00657E87"/>
    <w:rsid w:val="00660C3D"/>
    <w:rsid w:val="006625A2"/>
    <w:rsid w:val="00663F8E"/>
    <w:rsid w:val="0066401B"/>
    <w:rsid w:val="00666070"/>
    <w:rsid w:val="0067084A"/>
    <w:rsid w:val="006708D2"/>
    <w:rsid w:val="00670FE6"/>
    <w:rsid w:val="00671C0C"/>
    <w:rsid w:val="00676380"/>
    <w:rsid w:val="006779BD"/>
    <w:rsid w:val="00680871"/>
    <w:rsid w:val="00682C2C"/>
    <w:rsid w:val="006870D6"/>
    <w:rsid w:val="00690CB9"/>
    <w:rsid w:val="00692192"/>
    <w:rsid w:val="00692A36"/>
    <w:rsid w:val="0069356E"/>
    <w:rsid w:val="00697D1B"/>
    <w:rsid w:val="006A19D5"/>
    <w:rsid w:val="006A252F"/>
    <w:rsid w:val="006A5A79"/>
    <w:rsid w:val="006B42B0"/>
    <w:rsid w:val="006B4B85"/>
    <w:rsid w:val="006B4F0D"/>
    <w:rsid w:val="006B53F3"/>
    <w:rsid w:val="006B76D6"/>
    <w:rsid w:val="006C132D"/>
    <w:rsid w:val="006C1936"/>
    <w:rsid w:val="006C1999"/>
    <w:rsid w:val="006C2176"/>
    <w:rsid w:val="006D41C2"/>
    <w:rsid w:val="006D4C43"/>
    <w:rsid w:val="006D5246"/>
    <w:rsid w:val="006D7497"/>
    <w:rsid w:val="006E04A8"/>
    <w:rsid w:val="006E1A2B"/>
    <w:rsid w:val="006E26A3"/>
    <w:rsid w:val="006E2A03"/>
    <w:rsid w:val="006E6AA9"/>
    <w:rsid w:val="006F3EC8"/>
    <w:rsid w:val="006F4E6D"/>
    <w:rsid w:val="006F5E7D"/>
    <w:rsid w:val="006F6C97"/>
    <w:rsid w:val="00701484"/>
    <w:rsid w:val="00701C5C"/>
    <w:rsid w:val="00702743"/>
    <w:rsid w:val="00703102"/>
    <w:rsid w:val="00703843"/>
    <w:rsid w:val="00703A2A"/>
    <w:rsid w:val="00703E87"/>
    <w:rsid w:val="00704170"/>
    <w:rsid w:val="00710873"/>
    <w:rsid w:val="00714001"/>
    <w:rsid w:val="007160E7"/>
    <w:rsid w:val="00716DF2"/>
    <w:rsid w:val="00717507"/>
    <w:rsid w:val="007214DF"/>
    <w:rsid w:val="00724FB2"/>
    <w:rsid w:val="007259C4"/>
    <w:rsid w:val="0072781A"/>
    <w:rsid w:val="00727C4F"/>
    <w:rsid w:val="00731891"/>
    <w:rsid w:val="00734223"/>
    <w:rsid w:val="007344D4"/>
    <w:rsid w:val="00734792"/>
    <w:rsid w:val="00735871"/>
    <w:rsid w:val="007374CB"/>
    <w:rsid w:val="007427FC"/>
    <w:rsid w:val="00745BD4"/>
    <w:rsid w:val="007500A2"/>
    <w:rsid w:val="00751A0B"/>
    <w:rsid w:val="00753C67"/>
    <w:rsid w:val="00756E7F"/>
    <w:rsid w:val="007579A8"/>
    <w:rsid w:val="007607AD"/>
    <w:rsid w:val="00761299"/>
    <w:rsid w:val="00761B1E"/>
    <w:rsid w:val="00765841"/>
    <w:rsid w:val="007667A2"/>
    <w:rsid w:val="00772272"/>
    <w:rsid w:val="007730BD"/>
    <w:rsid w:val="0077429C"/>
    <w:rsid w:val="00774AD3"/>
    <w:rsid w:val="00774C70"/>
    <w:rsid w:val="00777A58"/>
    <w:rsid w:val="007804E6"/>
    <w:rsid w:val="0078073E"/>
    <w:rsid w:val="007811E2"/>
    <w:rsid w:val="00781ADD"/>
    <w:rsid w:val="007868AD"/>
    <w:rsid w:val="00790457"/>
    <w:rsid w:val="00792863"/>
    <w:rsid w:val="00796081"/>
    <w:rsid w:val="00796369"/>
    <w:rsid w:val="00797F28"/>
    <w:rsid w:val="007A0071"/>
    <w:rsid w:val="007A13D0"/>
    <w:rsid w:val="007A2C63"/>
    <w:rsid w:val="007A5A14"/>
    <w:rsid w:val="007B2169"/>
    <w:rsid w:val="007B26B8"/>
    <w:rsid w:val="007B5464"/>
    <w:rsid w:val="007B5774"/>
    <w:rsid w:val="007C314F"/>
    <w:rsid w:val="007D0098"/>
    <w:rsid w:val="007D0A68"/>
    <w:rsid w:val="007D0BBD"/>
    <w:rsid w:val="007D2F65"/>
    <w:rsid w:val="007D4705"/>
    <w:rsid w:val="007D4FFE"/>
    <w:rsid w:val="007D51A9"/>
    <w:rsid w:val="007D61DA"/>
    <w:rsid w:val="007D6A8A"/>
    <w:rsid w:val="007E6F2F"/>
    <w:rsid w:val="007F116B"/>
    <w:rsid w:val="007F2EA1"/>
    <w:rsid w:val="007F4C36"/>
    <w:rsid w:val="007F76A5"/>
    <w:rsid w:val="008023FC"/>
    <w:rsid w:val="00802BC6"/>
    <w:rsid w:val="008031F3"/>
    <w:rsid w:val="00803F95"/>
    <w:rsid w:val="0081032B"/>
    <w:rsid w:val="008117B8"/>
    <w:rsid w:val="00814A16"/>
    <w:rsid w:val="00816147"/>
    <w:rsid w:val="0081644D"/>
    <w:rsid w:val="0081766F"/>
    <w:rsid w:val="00821690"/>
    <w:rsid w:val="00821D25"/>
    <w:rsid w:val="008232AE"/>
    <w:rsid w:val="008252D9"/>
    <w:rsid w:val="00825B91"/>
    <w:rsid w:val="00826359"/>
    <w:rsid w:val="00830CC6"/>
    <w:rsid w:val="008333A6"/>
    <w:rsid w:val="00833D82"/>
    <w:rsid w:val="00833E8F"/>
    <w:rsid w:val="00836FDF"/>
    <w:rsid w:val="0083748F"/>
    <w:rsid w:val="008376CA"/>
    <w:rsid w:val="00840AFA"/>
    <w:rsid w:val="00840B11"/>
    <w:rsid w:val="00841549"/>
    <w:rsid w:val="00845442"/>
    <w:rsid w:val="00845E40"/>
    <w:rsid w:val="00846E2B"/>
    <w:rsid w:val="008503D0"/>
    <w:rsid w:val="00851213"/>
    <w:rsid w:val="008560BF"/>
    <w:rsid w:val="00857490"/>
    <w:rsid w:val="008658A5"/>
    <w:rsid w:val="0087030B"/>
    <w:rsid w:val="00872F03"/>
    <w:rsid w:val="00875650"/>
    <w:rsid w:val="00877781"/>
    <w:rsid w:val="00880FAE"/>
    <w:rsid w:val="00883044"/>
    <w:rsid w:val="00884594"/>
    <w:rsid w:val="008866FB"/>
    <w:rsid w:val="00887D58"/>
    <w:rsid w:val="00893D26"/>
    <w:rsid w:val="00896C5D"/>
    <w:rsid w:val="00896CEB"/>
    <w:rsid w:val="008A3043"/>
    <w:rsid w:val="008A4123"/>
    <w:rsid w:val="008A46F7"/>
    <w:rsid w:val="008A5447"/>
    <w:rsid w:val="008A6A65"/>
    <w:rsid w:val="008B03E8"/>
    <w:rsid w:val="008B59CE"/>
    <w:rsid w:val="008C1215"/>
    <w:rsid w:val="008C2B81"/>
    <w:rsid w:val="008C37D8"/>
    <w:rsid w:val="008C43EB"/>
    <w:rsid w:val="008D0A8E"/>
    <w:rsid w:val="008D1BCD"/>
    <w:rsid w:val="008D2CB0"/>
    <w:rsid w:val="008D3D08"/>
    <w:rsid w:val="008D4510"/>
    <w:rsid w:val="008D589B"/>
    <w:rsid w:val="008E0137"/>
    <w:rsid w:val="008E0EFE"/>
    <w:rsid w:val="008E3D40"/>
    <w:rsid w:val="008F6815"/>
    <w:rsid w:val="008F747A"/>
    <w:rsid w:val="00903DD8"/>
    <w:rsid w:val="009047A2"/>
    <w:rsid w:val="00907697"/>
    <w:rsid w:val="00915235"/>
    <w:rsid w:val="00915AD3"/>
    <w:rsid w:val="00920B9E"/>
    <w:rsid w:val="0092433F"/>
    <w:rsid w:val="00925712"/>
    <w:rsid w:val="00927318"/>
    <w:rsid w:val="009325FF"/>
    <w:rsid w:val="00936BE9"/>
    <w:rsid w:val="009371F4"/>
    <w:rsid w:val="00937BAB"/>
    <w:rsid w:val="009428F5"/>
    <w:rsid w:val="009443FB"/>
    <w:rsid w:val="00947394"/>
    <w:rsid w:val="00947B7C"/>
    <w:rsid w:val="00952257"/>
    <w:rsid w:val="00953669"/>
    <w:rsid w:val="009546F3"/>
    <w:rsid w:val="00954B9A"/>
    <w:rsid w:val="00956FAB"/>
    <w:rsid w:val="0095742D"/>
    <w:rsid w:val="0095790F"/>
    <w:rsid w:val="00962B70"/>
    <w:rsid w:val="0096336D"/>
    <w:rsid w:val="00963383"/>
    <w:rsid w:val="00963A7F"/>
    <w:rsid w:val="00967701"/>
    <w:rsid w:val="0096790A"/>
    <w:rsid w:val="00971CDB"/>
    <w:rsid w:val="009734D8"/>
    <w:rsid w:val="0097499A"/>
    <w:rsid w:val="00976B90"/>
    <w:rsid w:val="009812FF"/>
    <w:rsid w:val="00981C9A"/>
    <w:rsid w:val="009841F3"/>
    <w:rsid w:val="009845EE"/>
    <w:rsid w:val="009861DE"/>
    <w:rsid w:val="00986EF6"/>
    <w:rsid w:val="00986F44"/>
    <w:rsid w:val="00993408"/>
    <w:rsid w:val="00993CB8"/>
    <w:rsid w:val="009967DD"/>
    <w:rsid w:val="009A0973"/>
    <w:rsid w:val="009A162D"/>
    <w:rsid w:val="009A2DA7"/>
    <w:rsid w:val="009A54A4"/>
    <w:rsid w:val="009B0D8D"/>
    <w:rsid w:val="009B2E4C"/>
    <w:rsid w:val="009B4C2A"/>
    <w:rsid w:val="009B5976"/>
    <w:rsid w:val="009B5BD5"/>
    <w:rsid w:val="009B6037"/>
    <w:rsid w:val="009C1378"/>
    <w:rsid w:val="009D029B"/>
    <w:rsid w:val="009D13D3"/>
    <w:rsid w:val="009D1818"/>
    <w:rsid w:val="009D1FC3"/>
    <w:rsid w:val="009D2B30"/>
    <w:rsid w:val="009D4892"/>
    <w:rsid w:val="009D611C"/>
    <w:rsid w:val="009F0613"/>
    <w:rsid w:val="009F1042"/>
    <w:rsid w:val="009F12F3"/>
    <w:rsid w:val="009F3FFB"/>
    <w:rsid w:val="00A0009E"/>
    <w:rsid w:val="00A00582"/>
    <w:rsid w:val="00A00BFA"/>
    <w:rsid w:val="00A01ABD"/>
    <w:rsid w:val="00A031ED"/>
    <w:rsid w:val="00A03DB8"/>
    <w:rsid w:val="00A03DD4"/>
    <w:rsid w:val="00A0539A"/>
    <w:rsid w:val="00A0615F"/>
    <w:rsid w:val="00A0697A"/>
    <w:rsid w:val="00A07D32"/>
    <w:rsid w:val="00A10500"/>
    <w:rsid w:val="00A10C1B"/>
    <w:rsid w:val="00A11E88"/>
    <w:rsid w:val="00A1390F"/>
    <w:rsid w:val="00A14383"/>
    <w:rsid w:val="00A15A4E"/>
    <w:rsid w:val="00A160C4"/>
    <w:rsid w:val="00A16A01"/>
    <w:rsid w:val="00A17F30"/>
    <w:rsid w:val="00A21F67"/>
    <w:rsid w:val="00A25EFC"/>
    <w:rsid w:val="00A263F0"/>
    <w:rsid w:val="00A276A0"/>
    <w:rsid w:val="00A27CF0"/>
    <w:rsid w:val="00A30225"/>
    <w:rsid w:val="00A31312"/>
    <w:rsid w:val="00A31F3A"/>
    <w:rsid w:val="00A321C7"/>
    <w:rsid w:val="00A3683D"/>
    <w:rsid w:val="00A37871"/>
    <w:rsid w:val="00A41A73"/>
    <w:rsid w:val="00A46CC8"/>
    <w:rsid w:val="00A47D7A"/>
    <w:rsid w:val="00A50574"/>
    <w:rsid w:val="00A50E8E"/>
    <w:rsid w:val="00A55CBC"/>
    <w:rsid w:val="00A560D0"/>
    <w:rsid w:val="00A6204B"/>
    <w:rsid w:val="00A63B7A"/>
    <w:rsid w:val="00A63EB2"/>
    <w:rsid w:val="00A6401D"/>
    <w:rsid w:val="00A65059"/>
    <w:rsid w:val="00A66EFC"/>
    <w:rsid w:val="00A67C43"/>
    <w:rsid w:val="00A804E5"/>
    <w:rsid w:val="00A80974"/>
    <w:rsid w:val="00A81AC7"/>
    <w:rsid w:val="00A81C89"/>
    <w:rsid w:val="00A83B71"/>
    <w:rsid w:val="00A8488F"/>
    <w:rsid w:val="00A917C8"/>
    <w:rsid w:val="00A93919"/>
    <w:rsid w:val="00A94C90"/>
    <w:rsid w:val="00A957D3"/>
    <w:rsid w:val="00A96FFC"/>
    <w:rsid w:val="00A975ED"/>
    <w:rsid w:val="00AA2394"/>
    <w:rsid w:val="00AA3722"/>
    <w:rsid w:val="00AA3FEB"/>
    <w:rsid w:val="00AA4658"/>
    <w:rsid w:val="00AA5777"/>
    <w:rsid w:val="00AA6F44"/>
    <w:rsid w:val="00AA7FCF"/>
    <w:rsid w:val="00AB0F5E"/>
    <w:rsid w:val="00AB1FFC"/>
    <w:rsid w:val="00AB32F0"/>
    <w:rsid w:val="00AB5D51"/>
    <w:rsid w:val="00AB748E"/>
    <w:rsid w:val="00AC19E4"/>
    <w:rsid w:val="00AC6BBD"/>
    <w:rsid w:val="00AD21DE"/>
    <w:rsid w:val="00AD391D"/>
    <w:rsid w:val="00AD3E75"/>
    <w:rsid w:val="00AD67A1"/>
    <w:rsid w:val="00AD6A57"/>
    <w:rsid w:val="00AE15A7"/>
    <w:rsid w:val="00AE2893"/>
    <w:rsid w:val="00AE3EDD"/>
    <w:rsid w:val="00AE3F3D"/>
    <w:rsid w:val="00AE5509"/>
    <w:rsid w:val="00AE5D0D"/>
    <w:rsid w:val="00AE768F"/>
    <w:rsid w:val="00AF0263"/>
    <w:rsid w:val="00AF0FBB"/>
    <w:rsid w:val="00AF1117"/>
    <w:rsid w:val="00AF243E"/>
    <w:rsid w:val="00AF2745"/>
    <w:rsid w:val="00AF3E01"/>
    <w:rsid w:val="00AF6228"/>
    <w:rsid w:val="00AF6951"/>
    <w:rsid w:val="00AF6AC0"/>
    <w:rsid w:val="00B00209"/>
    <w:rsid w:val="00B02CBA"/>
    <w:rsid w:val="00B04C1A"/>
    <w:rsid w:val="00B04C2D"/>
    <w:rsid w:val="00B06A63"/>
    <w:rsid w:val="00B076CF"/>
    <w:rsid w:val="00B10392"/>
    <w:rsid w:val="00B1190C"/>
    <w:rsid w:val="00B12F2B"/>
    <w:rsid w:val="00B1588C"/>
    <w:rsid w:val="00B2206D"/>
    <w:rsid w:val="00B220F8"/>
    <w:rsid w:val="00B22415"/>
    <w:rsid w:val="00B23377"/>
    <w:rsid w:val="00B23F33"/>
    <w:rsid w:val="00B26348"/>
    <w:rsid w:val="00B27DFF"/>
    <w:rsid w:val="00B32387"/>
    <w:rsid w:val="00B3707C"/>
    <w:rsid w:val="00B51346"/>
    <w:rsid w:val="00B515BA"/>
    <w:rsid w:val="00B51EC2"/>
    <w:rsid w:val="00B56A1D"/>
    <w:rsid w:val="00B579D8"/>
    <w:rsid w:val="00B60117"/>
    <w:rsid w:val="00B630C6"/>
    <w:rsid w:val="00B63846"/>
    <w:rsid w:val="00B638A4"/>
    <w:rsid w:val="00B6633D"/>
    <w:rsid w:val="00B679C9"/>
    <w:rsid w:val="00B71EB6"/>
    <w:rsid w:val="00B72303"/>
    <w:rsid w:val="00B74BBB"/>
    <w:rsid w:val="00B759C1"/>
    <w:rsid w:val="00B77597"/>
    <w:rsid w:val="00B8431F"/>
    <w:rsid w:val="00B85353"/>
    <w:rsid w:val="00B85F20"/>
    <w:rsid w:val="00B870AD"/>
    <w:rsid w:val="00B87388"/>
    <w:rsid w:val="00B87C7D"/>
    <w:rsid w:val="00B90112"/>
    <w:rsid w:val="00B929E5"/>
    <w:rsid w:val="00B94517"/>
    <w:rsid w:val="00B94ADC"/>
    <w:rsid w:val="00BA34C1"/>
    <w:rsid w:val="00BA39F1"/>
    <w:rsid w:val="00BA3AD3"/>
    <w:rsid w:val="00BA5D2F"/>
    <w:rsid w:val="00BA6626"/>
    <w:rsid w:val="00BA67EF"/>
    <w:rsid w:val="00BA68F9"/>
    <w:rsid w:val="00BA6C0D"/>
    <w:rsid w:val="00BA725A"/>
    <w:rsid w:val="00BB0227"/>
    <w:rsid w:val="00BB16AE"/>
    <w:rsid w:val="00BB1D9D"/>
    <w:rsid w:val="00BB2ECE"/>
    <w:rsid w:val="00BB5797"/>
    <w:rsid w:val="00BB7272"/>
    <w:rsid w:val="00BC6554"/>
    <w:rsid w:val="00BC658B"/>
    <w:rsid w:val="00BC6AA8"/>
    <w:rsid w:val="00BD13A2"/>
    <w:rsid w:val="00BD2934"/>
    <w:rsid w:val="00BD310E"/>
    <w:rsid w:val="00BE1DE9"/>
    <w:rsid w:val="00BE3002"/>
    <w:rsid w:val="00BE3CB2"/>
    <w:rsid w:val="00BE4850"/>
    <w:rsid w:val="00BE4D78"/>
    <w:rsid w:val="00BE5765"/>
    <w:rsid w:val="00BF373D"/>
    <w:rsid w:val="00BF4F82"/>
    <w:rsid w:val="00BF5752"/>
    <w:rsid w:val="00BF7182"/>
    <w:rsid w:val="00C045C5"/>
    <w:rsid w:val="00C05BD6"/>
    <w:rsid w:val="00C106C2"/>
    <w:rsid w:val="00C10928"/>
    <w:rsid w:val="00C10A5E"/>
    <w:rsid w:val="00C125D1"/>
    <w:rsid w:val="00C14546"/>
    <w:rsid w:val="00C14696"/>
    <w:rsid w:val="00C15023"/>
    <w:rsid w:val="00C166A7"/>
    <w:rsid w:val="00C16B35"/>
    <w:rsid w:val="00C16B3D"/>
    <w:rsid w:val="00C17A29"/>
    <w:rsid w:val="00C17E32"/>
    <w:rsid w:val="00C211AD"/>
    <w:rsid w:val="00C2270D"/>
    <w:rsid w:val="00C24C89"/>
    <w:rsid w:val="00C25710"/>
    <w:rsid w:val="00C25BFB"/>
    <w:rsid w:val="00C27878"/>
    <w:rsid w:val="00C27A53"/>
    <w:rsid w:val="00C3475A"/>
    <w:rsid w:val="00C368A8"/>
    <w:rsid w:val="00C37F69"/>
    <w:rsid w:val="00C41AFD"/>
    <w:rsid w:val="00C43A4B"/>
    <w:rsid w:val="00C45470"/>
    <w:rsid w:val="00C5032B"/>
    <w:rsid w:val="00C50DD9"/>
    <w:rsid w:val="00C51B30"/>
    <w:rsid w:val="00C52337"/>
    <w:rsid w:val="00C54620"/>
    <w:rsid w:val="00C54C7A"/>
    <w:rsid w:val="00C60D9D"/>
    <w:rsid w:val="00C6137C"/>
    <w:rsid w:val="00C61739"/>
    <w:rsid w:val="00C6207F"/>
    <w:rsid w:val="00C62D53"/>
    <w:rsid w:val="00C63C53"/>
    <w:rsid w:val="00C67320"/>
    <w:rsid w:val="00C67CBE"/>
    <w:rsid w:val="00C706C2"/>
    <w:rsid w:val="00C73BAC"/>
    <w:rsid w:val="00C77AA4"/>
    <w:rsid w:val="00C80E5A"/>
    <w:rsid w:val="00C91198"/>
    <w:rsid w:val="00C963A1"/>
    <w:rsid w:val="00C970E4"/>
    <w:rsid w:val="00CA07F7"/>
    <w:rsid w:val="00CA15BC"/>
    <w:rsid w:val="00CA1B1C"/>
    <w:rsid w:val="00CA29EA"/>
    <w:rsid w:val="00CA5D0E"/>
    <w:rsid w:val="00CA728B"/>
    <w:rsid w:val="00CA7869"/>
    <w:rsid w:val="00CB0228"/>
    <w:rsid w:val="00CB230F"/>
    <w:rsid w:val="00CB4271"/>
    <w:rsid w:val="00CB532C"/>
    <w:rsid w:val="00CB5514"/>
    <w:rsid w:val="00CB566C"/>
    <w:rsid w:val="00CB7195"/>
    <w:rsid w:val="00CB7B67"/>
    <w:rsid w:val="00CC11DF"/>
    <w:rsid w:val="00CC3769"/>
    <w:rsid w:val="00CC38AA"/>
    <w:rsid w:val="00CC4312"/>
    <w:rsid w:val="00CC6561"/>
    <w:rsid w:val="00CD0FB3"/>
    <w:rsid w:val="00CD2CF5"/>
    <w:rsid w:val="00CD2D07"/>
    <w:rsid w:val="00CD3D65"/>
    <w:rsid w:val="00CD4356"/>
    <w:rsid w:val="00CD5AFA"/>
    <w:rsid w:val="00CD720E"/>
    <w:rsid w:val="00CE00CD"/>
    <w:rsid w:val="00CE0E17"/>
    <w:rsid w:val="00CE122C"/>
    <w:rsid w:val="00CE3190"/>
    <w:rsid w:val="00CE718F"/>
    <w:rsid w:val="00CF0720"/>
    <w:rsid w:val="00CF7676"/>
    <w:rsid w:val="00CF79DA"/>
    <w:rsid w:val="00D00D2A"/>
    <w:rsid w:val="00D01AB5"/>
    <w:rsid w:val="00D01F93"/>
    <w:rsid w:val="00D0212C"/>
    <w:rsid w:val="00D07C50"/>
    <w:rsid w:val="00D1012A"/>
    <w:rsid w:val="00D10626"/>
    <w:rsid w:val="00D10C51"/>
    <w:rsid w:val="00D14B75"/>
    <w:rsid w:val="00D15300"/>
    <w:rsid w:val="00D15F65"/>
    <w:rsid w:val="00D16105"/>
    <w:rsid w:val="00D172B8"/>
    <w:rsid w:val="00D209EE"/>
    <w:rsid w:val="00D219A6"/>
    <w:rsid w:val="00D22BE7"/>
    <w:rsid w:val="00D26373"/>
    <w:rsid w:val="00D27940"/>
    <w:rsid w:val="00D27A58"/>
    <w:rsid w:val="00D32CFE"/>
    <w:rsid w:val="00D34374"/>
    <w:rsid w:val="00D37DE8"/>
    <w:rsid w:val="00D47920"/>
    <w:rsid w:val="00D47B06"/>
    <w:rsid w:val="00D507F9"/>
    <w:rsid w:val="00D534FD"/>
    <w:rsid w:val="00D54276"/>
    <w:rsid w:val="00D5682B"/>
    <w:rsid w:val="00D64B54"/>
    <w:rsid w:val="00D72D08"/>
    <w:rsid w:val="00D7412A"/>
    <w:rsid w:val="00D745DD"/>
    <w:rsid w:val="00D76366"/>
    <w:rsid w:val="00D7785F"/>
    <w:rsid w:val="00D77C2A"/>
    <w:rsid w:val="00D80957"/>
    <w:rsid w:val="00D80A3C"/>
    <w:rsid w:val="00D81327"/>
    <w:rsid w:val="00D828D7"/>
    <w:rsid w:val="00D830DD"/>
    <w:rsid w:val="00D834C5"/>
    <w:rsid w:val="00D83626"/>
    <w:rsid w:val="00D8422A"/>
    <w:rsid w:val="00D92FBD"/>
    <w:rsid w:val="00D93904"/>
    <w:rsid w:val="00D94460"/>
    <w:rsid w:val="00D96F14"/>
    <w:rsid w:val="00DA10FB"/>
    <w:rsid w:val="00DA24B0"/>
    <w:rsid w:val="00DA2FA6"/>
    <w:rsid w:val="00DA44F2"/>
    <w:rsid w:val="00DA47FC"/>
    <w:rsid w:val="00DB1120"/>
    <w:rsid w:val="00DB21A6"/>
    <w:rsid w:val="00DB2D7B"/>
    <w:rsid w:val="00DB3D77"/>
    <w:rsid w:val="00DB4BAC"/>
    <w:rsid w:val="00DB54BD"/>
    <w:rsid w:val="00DB5CB2"/>
    <w:rsid w:val="00DB6107"/>
    <w:rsid w:val="00DB6424"/>
    <w:rsid w:val="00DB69B1"/>
    <w:rsid w:val="00DB71FD"/>
    <w:rsid w:val="00DC3B80"/>
    <w:rsid w:val="00DC3C0D"/>
    <w:rsid w:val="00DC64EC"/>
    <w:rsid w:val="00DD06A0"/>
    <w:rsid w:val="00DD1B24"/>
    <w:rsid w:val="00DD25FE"/>
    <w:rsid w:val="00DD2F67"/>
    <w:rsid w:val="00DD2FB9"/>
    <w:rsid w:val="00DD33F9"/>
    <w:rsid w:val="00DD36E1"/>
    <w:rsid w:val="00DD3C1C"/>
    <w:rsid w:val="00DD3EC4"/>
    <w:rsid w:val="00DD5461"/>
    <w:rsid w:val="00DD72B0"/>
    <w:rsid w:val="00DD7324"/>
    <w:rsid w:val="00DE1BAE"/>
    <w:rsid w:val="00DE2710"/>
    <w:rsid w:val="00DE4E75"/>
    <w:rsid w:val="00DE5202"/>
    <w:rsid w:val="00DF042B"/>
    <w:rsid w:val="00DF1941"/>
    <w:rsid w:val="00DF2DF8"/>
    <w:rsid w:val="00DF710A"/>
    <w:rsid w:val="00E00B19"/>
    <w:rsid w:val="00E02331"/>
    <w:rsid w:val="00E042F6"/>
    <w:rsid w:val="00E0502A"/>
    <w:rsid w:val="00E06B75"/>
    <w:rsid w:val="00E07A8E"/>
    <w:rsid w:val="00E11BC7"/>
    <w:rsid w:val="00E120C6"/>
    <w:rsid w:val="00E123F9"/>
    <w:rsid w:val="00E132D6"/>
    <w:rsid w:val="00E16327"/>
    <w:rsid w:val="00E2090A"/>
    <w:rsid w:val="00E20C03"/>
    <w:rsid w:val="00E2375D"/>
    <w:rsid w:val="00E24051"/>
    <w:rsid w:val="00E24151"/>
    <w:rsid w:val="00E25437"/>
    <w:rsid w:val="00E30AE5"/>
    <w:rsid w:val="00E35F75"/>
    <w:rsid w:val="00E361F9"/>
    <w:rsid w:val="00E4147E"/>
    <w:rsid w:val="00E44716"/>
    <w:rsid w:val="00E45915"/>
    <w:rsid w:val="00E50914"/>
    <w:rsid w:val="00E530F0"/>
    <w:rsid w:val="00E5416E"/>
    <w:rsid w:val="00E56B8A"/>
    <w:rsid w:val="00E61DE9"/>
    <w:rsid w:val="00E6299C"/>
    <w:rsid w:val="00E6403A"/>
    <w:rsid w:val="00E64C05"/>
    <w:rsid w:val="00E64D2F"/>
    <w:rsid w:val="00E65B56"/>
    <w:rsid w:val="00E66449"/>
    <w:rsid w:val="00E674B3"/>
    <w:rsid w:val="00E709FF"/>
    <w:rsid w:val="00E731EF"/>
    <w:rsid w:val="00E73762"/>
    <w:rsid w:val="00E7685C"/>
    <w:rsid w:val="00E77EFD"/>
    <w:rsid w:val="00E8136D"/>
    <w:rsid w:val="00E821AF"/>
    <w:rsid w:val="00E84F9C"/>
    <w:rsid w:val="00E85D53"/>
    <w:rsid w:val="00E87D4C"/>
    <w:rsid w:val="00E91B7F"/>
    <w:rsid w:val="00E9282E"/>
    <w:rsid w:val="00E94E14"/>
    <w:rsid w:val="00E95A7B"/>
    <w:rsid w:val="00E96247"/>
    <w:rsid w:val="00E96C46"/>
    <w:rsid w:val="00EA018D"/>
    <w:rsid w:val="00EA0C90"/>
    <w:rsid w:val="00EA24E5"/>
    <w:rsid w:val="00EA323F"/>
    <w:rsid w:val="00EA3FD4"/>
    <w:rsid w:val="00EA68B8"/>
    <w:rsid w:val="00EA690B"/>
    <w:rsid w:val="00EB0661"/>
    <w:rsid w:val="00EB0A4F"/>
    <w:rsid w:val="00EB3219"/>
    <w:rsid w:val="00EB4B83"/>
    <w:rsid w:val="00EB7F23"/>
    <w:rsid w:val="00EC146F"/>
    <w:rsid w:val="00EC20F3"/>
    <w:rsid w:val="00EC285A"/>
    <w:rsid w:val="00EC33BD"/>
    <w:rsid w:val="00EC6B39"/>
    <w:rsid w:val="00EC7A77"/>
    <w:rsid w:val="00ED166C"/>
    <w:rsid w:val="00ED2D2E"/>
    <w:rsid w:val="00ED3F40"/>
    <w:rsid w:val="00ED6446"/>
    <w:rsid w:val="00ED6CDF"/>
    <w:rsid w:val="00ED7A12"/>
    <w:rsid w:val="00EE1345"/>
    <w:rsid w:val="00EE2103"/>
    <w:rsid w:val="00EE4DF9"/>
    <w:rsid w:val="00EE754D"/>
    <w:rsid w:val="00EF0E07"/>
    <w:rsid w:val="00EF31A9"/>
    <w:rsid w:val="00EF71CB"/>
    <w:rsid w:val="00EF7980"/>
    <w:rsid w:val="00F01D8B"/>
    <w:rsid w:val="00F055AD"/>
    <w:rsid w:val="00F124B8"/>
    <w:rsid w:val="00F12D6E"/>
    <w:rsid w:val="00F136C1"/>
    <w:rsid w:val="00F16229"/>
    <w:rsid w:val="00F22A2A"/>
    <w:rsid w:val="00F27172"/>
    <w:rsid w:val="00F3026F"/>
    <w:rsid w:val="00F32AF6"/>
    <w:rsid w:val="00F34108"/>
    <w:rsid w:val="00F40B54"/>
    <w:rsid w:val="00F40CE5"/>
    <w:rsid w:val="00F41129"/>
    <w:rsid w:val="00F417AA"/>
    <w:rsid w:val="00F43573"/>
    <w:rsid w:val="00F44925"/>
    <w:rsid w:val="00F4694D"/>
    <w:rsid w:val="00F51C8A"/>
    <w:rsid w:val="00F53C3B"/>
    <w:rsid w:val="00F548B6"/>
    <w:rsid w:val="00F54EAF"/>
    <w:rsid w:val="00F6072A"/>
    <w:rsid w:val="00F620DA"/>
    <w:rsid w:val="00F666CC"/>
    <w:rsid w:val="00F731D4"/>
    <w:rsid w:val="00F743E2"/>
    <w:rsid w:val="00F76AA3"/>
    <w:rsid w:val="00F77952"/>
    <w:rsid w:val="00F815F1"/>
    <w:rsid w:val="00F84AB9"/>
    <w:rsid w:val="00F85C56"/>
    <w:rsid w:val="00F868DA"/>
    <w:rsid w:val="00F91279"/>
    <w:rsid w:val="00F91320"/>
    <w:rsid w:val="00F914E9"/>
    <w:rsid w:val="00F92850"/>
    <w:rsid w:val="00F94BAD"/>
    <w:rsid w:val="00F96C92"/>
    <w:rsid w:val="00F978D0"/>
    <w:rsid w:val="00FA2565"/>
    <w:rsid w:val="00FA26A7"/>
    <w:rsid w:val="00FA26B4"/>
    <w:rsid w:val="00FB16E4"/>
    <w:rsid w:val="00FB781F"/>
    <w:rsid w:val="00FC09D0"/>
    <w:rsid w:val="00FC10D7"/>
    <w:rsid w:val="00FC24FD"/>
    <w:rsid w:val="00FC2C7C"/>
    <w:rsid w:val="00FC3F49"/>
    <w:rsid w:val="00FC6694"/>
    <w:rsid w:val="00FC7137"/>
    <w:rsid w:val="00FC776C"/>
    <w:rsid w:val="00FD01A5"/>
    <w:rsid w:val="00FD1516"/>
    <w:rsid w:val="00FD28CF"/>
    <w:rsid w:val="00FD5A3E"/>
    <w:rsid w:val="00FE0CCC"/>
    <w:rsid w:val="00FE393A"/>
    <w:rsid w:val="00FE44C4"/>
    <w:rsid w:val="00FE58BD"/>
    <w:rsid w:val="00FF3863"/>
    <w:rsid w:val="00FF3DBD"/>
    <w:rsid w:val="00FF4698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F7A0"/>
  <w15:chartTrackingRefBased/>
  <w15:docId w15:val="{57277002-E27D-449A-8F12-F6F4AC53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2052</Words>
  <Characters>11697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Zeilinger</dc:creator>
  <cp:keywords/>
  <dc:description/>
  <cp:lastModifiedBy>Microsoft Office User</cp:lastModifiedBy>
  <cp:revision>5</cp:revision>
  <dcterms:created xsi:type="dcterms:W3CDTF">2016-06-16T20:15:00Z</dcterms:created>
  <dcterms:modified xsi:type="dcterms:W3CDTF">2016-06-17T10:28:00Z</dcterms:modified>
</cp:coreProperties>
</file>